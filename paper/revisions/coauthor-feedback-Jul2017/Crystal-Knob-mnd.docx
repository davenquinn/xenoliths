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040" w:rsidRDefault="00275393">
      <w:pPr>
        <w:pStyle w:val="FirstParagraph"/>
      </w:pPr>
      <w:bookmarkStart w:id="0" w:name="_GoBack"/>
      <w:bookmarkEnd w:id="0"/>
      <w:r>
        <w:t xml:space="preserve">The Crystal Knob volcanic neck in the central California Coast Ranges was erupted during the Pleistocene (1.65 Ma) through the Nacimiento belt of the Franciscan complex in the coastal region of central California. It is composed of olivine-plagioclase phyric basalt containing spinel peridotites and </w:t>
      </w:r>
      <w:del w:id="1" w:author="Mihai Ducea" w:date="2017-06-26T08:29:00Z">
        <w:r w:rsidDel="000363C3">
          <w:delText xml:space="preserve">cumulate </w:delText>
        </w:r>
      </w:del>
      <w:proofErr w:type="spellStart"/>
      <w:r>
        <w:t>dunite</w:t>
      </w:r>
      <w:proofErr w:type="spellEnd"/>
      <w:r>
        <w:t xml:space="preserve"> xenoliths. The peridotites sample the mantle lithosphere beneath the Nacimiento Franciscan, which was constructed as an accretionary prism during Late Cretaceous subduction of the Farallon plate. 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p>
    <w:p w:rsidR="001C1040" w:rsidRDefault="00275393">
      <w:pPr>
        <w:pStyle w:val="BodyText"/>
      </w:pPr>
      <w:r>
        <w:t>Six spinel peridotite samples were analyzed, ranging from fertile lherzolites to clinopyroxene harzburgites with modal clinopyroxene from 2-13%. They have a depleted mantle Sr and Nd isotopic signature and correspond to abyssal peridotites, most likely sourced in a relict subducted slab. Ca-exchange geothermometry shows equilibration temperatures between 950 and 1060 ºC. Rare-earth geothermometry shows similar results, but hotter for the hottest and deepest 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p>
    <w:p w:rsidR="001C1040" w:rsidRDefault="00275393">
      <w:pPr>
        <w:pStyle w:val="BodyText"/>
      </w:pPr>
      <w:r>
        <w:t>Given constraints from xenolith thermobarometry, forward modeling of thermal evolution is used to construct a range of potential thermal structures that are tested against plausible tectonic scenarios for the evolution of the mantle lithosphere beneath the region. Underplated Late Cretaceous Farallon plate floored by a deep slab window, and underplated Neogene Monterey microplate equally satisfy the thermal constraints, but a shallow Neogene slab window is excluded. Underplated Farallon plate best satisfies the crustal geological constraints. Given this, the preferred tectonic scenario for the construction of the region’s mantle lithosphere is subduction underplating of Farallon plate during the latest Cretaceous followed by cooling at depth over the Paleogene, and then superposed slab window formation at ~80 km depth during the Neogene. This scenario can explain the temperature and depth distribution of the Crystal Knob xenoliths, as well as the paired depletion and re-enrichment signatures recorded by most of the samples. This work shows that the mantle lithosphere beneath the Coast Ranges was constructed in a similar fashion as the mantle lithosphere beneath the Mojave Province; two regions that were in immediate proximity to one another prior to late Neogene-Quaternary dextral offsets along the San Andreas transform system.</w:t>
      </w:r>
    </w:p>
    <w:p w:rsidR="001C1040" w:rsidRDefault="00275393">
      <w:pPr>
        <w:pStyle w:val="Heading1"/>
      </w:pPr>
      <w:bookmarkStart w:id="2" w:name="introduction"/>
      <w:bookmarkEnd w:id="2"/>
      <w:r>
        <w:t>Introduction</w:t>
      </w:r>
    </w:p>
    <w:p w:rsidR="001C1040" w:rsidRDefault="00275393">
      <w:pPr>
        <w:pStyle w:val="FirstParagraph"/>
      </w:pPr>
      <w:r>
        <w:t xml:space="preserve">The tectonic and petrogenetic processes by which Earth’s continental mantle lithosphere develops through time are of fundamental importance in geodynamics and Earth history. </w:t>
      </w:r>
      <w:commentRangeStart w:id="3"/>
      <w:r>
        <w:t xml:space="preserve">What are the relative roles of subduction accretion versus subduction erosion of mantle lithosphere fragments, and what petrologic-geochemical processes operate to ultimately stabilize mantle lithosphere beneath newly formed continental crustal tracts? </w:t>
      </w:r>
      <w:commentRangeEnd w:id="3"/>
      <w:r w:rsidR="000363C3">
        <w:rPr>
          <w:rStyle w:val="CommentReference"/>
        </w:rPr>
        <w:commentReference w:id="3"/>
      </w:r>
      <w:ins w:id="4" w:author="Jason Saleeby" w:date="2017-07-04T10:26:00Z">
        <w:r w:rsidR="00BA384C">
          <w:rPr>
            <w:b/>
            <w:i/>
          </w:rPr>
          <w:t xml:space="preserve">JS-OK! </w:t>
        </w:r>
      </w:ins>
      <w:r>
        <w:t>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rsidR="001C1040" w:rsidRDefault="00275393">
      <w:pPr>
        <w:pStyle w:val="BodyText"/>
      </w:pPr>
      <w:r>
        <w:t xml:space="preserve">The Crystal Knob xenolith locality samples a </w:t>
      </w:r>
      <w:del w:id="5" w:author="Mihai Ducea" w:date="2017-06-26T08:34:00Z">
        <w:r w:rsidDel="000363C3">
          <w:delText xml:space="preserve">highly </w:delText>
        </w:r>
      </w:del>
      <w:r>
        <w:t>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et al.</w:t>
      </w:r>
      <w:r>
        <w:t xml:space="preserve">, 1988; </w:t>
      </w:r>
      <w:r>
        <w:rPr>
          <w:i/>
        </w:rPr>
        <w:t>Chapman et al.</w:t>
      </w:r>
      <w:r>
        <w:t xml:space="preserve">, 2016a; </w:t>
      </w:r>
      <w:ins w:id="6" w:author="Mihai Ducea" w:date="2017-06-26T08:35:00Z">
        <w:r w:rsidR="000363C3">
          <w:t xml:space="preserve">Chapman, 2017 International Geology review, </w:t>
        </w:r>
      </w:ins>
      <w:r>
        <w:rPr>
          <w:i/>
        </w:rPr>
        <w:t>Cowan</w:t>
      </w:r>
      <w:r>
        <w:t xml:space="preserve">, 1978; </w:t>
      </w:r>
      <w:r>
        <w:rPr>
          <w:i/>
        </w:rPr>
        <w:t>Murchey and Jones</w:t>
      </w:r>
      <w:r>
        <w:t xml:space="preserve">, 1984; </w:t>
      </w:r>
      <w:r>
        <w:rPr>
          <w:i/>
        </w:rPr>
        <w:t>Sliter</w:t>
      </w:r>
      <w:r>
        <w:t xml:space="preserve">, 1984] </w:t>
      </w:r>
      <w:del w:id="7" w:author="Mihai Ducea" w:date="2017-06-26T08:36:00Z">
        <w:r w:rsidDel="000363C3">
          <w:delText>Recently, i</w:delText>
        </w:r>
      </w:del>
      <w:ins w:id="8" w:author="Mihai Ducea" w:date="2017-06-26T08:36:00Z">
        <w:r w:rsidR="000363C3">
          <w:t>I</w:t>
        </w:r>
      </w:ins>
      <w:r>
        <w:t>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ins w:id="9" w:author="Mihai Ducea" w:date="2017-06-26T08:36:00Z">
        <w:r w:rsidR="000363C3">
          <w:t xml:space="preserve">Hall, 1991; </w:t>
        </w:r>
      </w:ins>
      <w:r>
        <w:rPr>
          <w:i/>
        </w:rPr>
        <w:t>Barth et al.</w:t>
      </w:r>
      <w:r>
        <w:t xml:space="preserve">, 2003; </w:t>
      </w:r>
      <w:r>
        <w:rPr>
          <w:i/>
        </w:rPr>
        <w:t>Chapman et al.</w:t>
      </w:r>
      <w:r>
        <w:t xml:space="preserve">, 2012; </w:t>
      </w:r>
      <w:r>
        <w:rPr>
          <w:i/>
        </w:rPr>
        <w:t>Ducea et al.</w:t>
      </w:r>
      <w:r>
        <w:t xml:space="preserve">, 2009; </w:t>
      </w:r>
      <w:r>
        <w:rPr>
          <w:i/>
        </w:rPr>
        <w:t>Hall and Saleeby</w:t>
      </w:r>
      <w:r>
        <w:t xml:space="preserve">, 2013; </w:t>
      </w:r>
      <w:r>
        <w:rPr>
          <w:i/>
        </w:rPr>
        <w:t>Kidder and Ducea</w:t>
      </w:r>
      <w:r>
        <w:t>, 2006]. In aggregate these crystalline nappes have been called “Salinia”, or the “Salinian terrane” [</w:t>
      </w:r>
      <w:r>
        <w:rPr>
          <w:i/>
        </w:rPr>
        <w:t>Page</w:t>
      </w:r>
      <w:r>
        <w:t>, 1981]. The Crystal Knob xenolith locality lies along the western margin of Salinia, adjacent to the Nacimiento fault [Figure </w:t>
      </w:r>
      <w:r>
        <w:rPr>
          <w:b/>
        </w:rPr>
        <w:t>¿fig:context?</w:t>
      </w:r>
      <w:r>
        <w:t>], a polyphase structural zone which, in its original geometry,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rsidR="001C1040" w:rsidRDefault="00275393">
      <w:pPr>
        <w:pStyle w:val="Heading2"/>
      </w:pPr>
      <w:bookmarkStart w:id="10" w:name="regional-tectonic-setting-and-the-applic"/>
      <w:bookmarkEnd w:id="10"/>
      <w:r>
        <w:t>Regional tectonic setting and the application of mantle xenolith studies</w:t>
      </w:r>
    </w:p>
    <w:p w:rsidR="001C1040" w:rsidRDefault="00275393">
      <w:pPr>
        <w:pStyle w:val="FirstParagraph"/>
      </w:pPr>
      <w:r>
        <w:t>The SW North American Cordillera hosts many xenolith localities, at which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w:t>
      </w:r>
      <w:ins w:id="11" w:author="Mihai Ducea" w:date="2017-06-26T08:40:00Z">
        <w:r w:rsidR="0013454C">
          <w:t>, Chapter in Nixon, 1987</w:t>
        </w:r>
      </w:ins>
      <w:r>
        <w:t xml:space="preserve">].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commentRangeStart w:id="12"/>
      <w:r>
        <w:t>[</w:t>
      </w:r>
      <w:r>
        <w:rPr>
          <w:i/>
        </w:rPr>
        <w:t>Alibert</w:t>
      </w:r>
      <w:r>
        <w:t xml:space="preserve">, 1994; </w:t>
      </w:r>
      <w:r>
        <w:rPr>
          <w:i/>
        </w:rPr>
        <w:t>Beard and Glazner</w:t>
      </w:r>
      <w:r>
        <w:t xml:space="preserve">, 1995; </w:t>
      </w:r>
      <w:r>
        <w:rPr>
          <w:i/>
        </w:rPr>
        <w:t>Ducea and Saleeby</w:t>
      </w:r>
      <w:r>
        <w:t xml:space="preserve">, 1996, </w:t>
      </w:r>
      <w:r>
        <w:rPr>
          <w:i/>
        </w:rPr>
        <w:t>Ducea and Saleeby</w:t>
      </w:r>
      <w:r>
        <w:t xml:space="preserve"> [1998a]; </w:t>
      </w:r>
      <w:r>
        <w:rPr>
          <w:i/>
        </w:rPr>
        <w:t>Galer and O’Nions</w:t>
      </w:r>
      <w:r>
        <w:t xml:space="preserve">, 1989; </w:t>
      </w:r>
      <w:r>
        <w:rPr>
          <w:i/>
        </w:rPr>
        <w:t>Jové and Coleman</w:t>
      </w:r>
      <w:r>
        <w:t xml:space="preserve">, 1998; </w:t>
      </w:r>
      <w:r>
        <w:rPr>
          <w:i/>
        </w:rPr>
        <w:t>Lee et al.</w:t>
      </w:r>
      <w:r>
        <w:t xml:space="preserve">, 2001, 2006; </w:t>
      </w:r>
      <w:r>
        <w:rPr>
          <w:i/>
        </w:rPr>
        <w:t>Livaccari and Perry</w:t>
      </w:r>
      <w:r>
        <w:t xml:space="preserve">, 1993; </w:t>
      </w:r>
      <w:r>
        <w:rPr>
          <w:i/>
        </w:rPr>
        <w:t>Luffi et al.</w:t>
      </w:r>
      <w:r>
        <w:t xml:space="preserve">, 2009; </w:t>
      </w:r>
      <w:r>
        <w:rPr>
          <w:i/>
        </w:rPr>
        <w:t>Usui et al.</w:t>
      </w:r>
      <w:r>
        <w:t>, 2003</w:t>
      </w:r>
      <w:ins w:id="13" w:author="Jason Saleeby" w:date="2017-07-04T10:31:00Z">
        <w:r w:rsidR="003347A7">
          <w:t xml:space="preserve"> </w:t>
        </w:r>
        <w:r w:rsidR="003347A7">
          <w:rPr>
            <w:b/>
            <w:i/>
            <w:color w:val="548DD4" w:themeColor="text2" w:themeTint="99"/>
          </w:rPr>
          <w:t xml:space="preserve">I do not have my library here with me. If you cannot find more references, then email </w:t>
        </w:r>
        <w:proofErr w:type="spellStart"/>
        <w:r w:rsidR="003347A7">
          <w:rPr>
            <w:b/>
            <w:i/>
            <w:color w:val="548DD4" w:themeColor="text2" w:themeTint="99"/>
          </w:rPr>
          <w:t>Mihai</w:t>
        </w:r>
        <w:proofErr w:type="spellEnd"/>
        <w:r w:rsidR="003347A7">
          <w:rPr>
            <w:b/>
            <w:i/>
            <w:color w:val="548DD4" w:themeColor="text2" w:themeTint="99"/>
          </w:rPr>
          <w:t xml:space="preserve"> and ask for some leads</w:t>
        </w:r>
        <w:proofErr w:type="gramStart"/>
        <w:r w:rsidR="003347A7">
          <w:rPr>
            <w:b/>
            <w:i/>
            <w:color w:val="548DD4" w:themeColor="text2" w:themeTint="99"/>
          </w:rPr>
          <w:t>..</w:t>
        </w:r>
        <w:proofErr w:type="gramEnd"/>
        <w:r w:rsidR="003347A7">
          <w:rPr>
            <w:b/>
            <w:i/>
            <w:color w:val="548DD4" w:themeColor="text2" w:themeTint="99"/>
          </w:rPr>
          <w:t xml:space="preserve"> You should be able to find the </w:t>
        </w:r>
        <w:proofErr w:type="spellStart"/>
        <w:r w:rsidR="003347A7">
          <w:rPr>
            <w:b/>
            <w:i/>
            <w:color w:val="548DD4" w:themeColor="text2" w:themeTint="99"/>
          </w:rPr>
          <w:t>Helmstaed</w:t>
        </w:r>
        <w:proofErr w:type="spellEnd"/>
        <w:r w:rsidR="003347A7">
          <w:rPr>
            <w:b/>
            <w:i/>
            <w:color w:val="548DD4" w:themeColor="text2" w:themeTint="99"/>
          </w:rPr>
          <w:t xml:space="preserve"> reference that </w:t>
        </w:r>
        <w:proofErr w:type="spellStart"/>
        <w:r w:rsidR="003347A7">
          <w:rPr>
            <w:b/>
            <w:i/>
            <w:color w:val="548DD4" w:themeColor="text2" w:themeTint="99"/>
          </w:rPr>
          <w:t>Mihai</w:t>
        </w:r>
        <w:proofErr w:type="spellEnd"/>
        <w:r w:rsidR="003347A7">
          <w:rPr>
            <w:b/>
            <w:i/>
            <w:color w:val="548DD4" w:themeColor="text2" w:themeTint="99"/>
          </w:rPr>
          <w:t xml:space="preserve"> cites below, or even more from that author. </w:t>
        </w:r>
      </w:ins>
      <w:r>
        <w:t>].</w:t>
      </w:r>
      <w:commentRangeEnd w:id="12"/>
      <w:r w:rsidR="0013454C">
        <w:rPr>
          <w:rStyle w:val="CommentReference"/>
        </w:rPr>
        <w:commentReference w:id="12"/>
      </w:r>
    </w:p>
    <w:p w:rsidR="001C1040" w:rsidRDefault="00275393">
      <w:pPr>
        <w:pStyle w:val="BodyText"/>
      </w:pPr>
      <w:r>
        <w:t xml:space="preserve">These studies suggest clear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w:t>
      </w:r>
      <w:commentRangeStart w:id="14"/>
      <w:r>
        <w:t xml:space="preserve">xenolith suites derived from underplated Farallon plate mantle nappes have thus far only been recovered from more inboard crustal domains, requiring large sub-horizontal displacements and underplating along relatively shallow subduction megathrust systems. </w:t>
      </w:r>
      <w:commentRangeEnd w:id="14"/>
      <w:r w:rsidR="0013454C">
        <w:rPr>
          <w:rStyle w:val="CommentReference"/>
        </w:rPr>
        <w:commentReference w:id="14"/>
      </w:r>
      <w:r>
        <w:t>Crystal Knob, having erupted through the Franciscan subduction accretionary complex, presents a rare opportunity to sample mantle lithosphere directly beneath the region of long-lived subduction accretion proximal to the plate edge.</w:t>
      </w:r>
    </w:p>
    <w:p w:rsidR="001C1040" w:rsidRDefault="00275393">
      <w:pPr>
        <w:pStyle w:val="BodyText"/>
      </w:pPr>
      <w:r>
        <w:t>The tectonic setting of the sub-Crystal Knob mantle lithosphere is best posed by restoring its host crustal rocks to their position prior to San Andreas transform offset. This places them outboard of the northern reaches of the southern California batholith, the southern continuation of the Sierra Nevada batholith across the Garlock fault (Figure </w:t>
      </w:r>
      <w:r>
        <w:rPr>
          <w:b/>
        </w:rPr>
        <w:t>¿fig:context?</w:t>
      </w:r>
      <w:r>
        <w:t xml:space="preserve"> and Figure </w:t>
      </w:r>
      <w:r>
        <w:rPr>
          <w:b/>
        </w:rPr>
        <w:t>¿fig:reconstruction?</w:t>
      </w:r>
      <w:r>
        <w:t>, detailed below).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share a common regional upper plate position above a polyphase low-angle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r>
        <w:rPr>
          <w:b/>
        </w:rPr>
        <w:t>¿fig:context?</w:t>
      </w:r>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rsidR="001C1040" w:rsidRDefault="00275393">
      <w:pPr>
        <w:pStyle w:val="BodyText"/>
      </w:pPr>
      <w:r>
        <w:t xml:space="preserve">The </w:t>
      </w:r>
      <w:del w:id="15" w:author="Mihai Ducea" w:date="2017-06-27T21:24:00Z">
        <w:r w:rsidDel="007C4E54">
          <w:delText xml:space="preserve">relatively </w:delText>
        </w:r>
      </w:del>
      <w:r>
        <w:t>shallow level of the tectonic underplating of the schists directly beneath deep crustal large-volume batholithic rocks requires the prior tectonic erosion of the mantle lithosphere (mantle wedge) that hosted the source regime for the overlying batholith</w:t>
      </w:r>
      <w:ins w:id="16" w:author="Mihai Ducea" w:date="2017-06-27T21:24:00Z">
        <w:r w:rsidR="007C4E54">
          <w:t xml:space="preserve"> and parts of the deepest arc crust</w:t>
        </w:r>
      </w:ins>
      <w:r>
        <w:t>. Integrated mantle xenolith studies and deep seismic imaging document this process. Late Miocene small volume volcanic flows and plugs from the central Sierra Nevada batholith [Figure </w:t>
      </w:r>
      <w:r>
        <w:rPr>
          <w:b/>
        </w:rPr>
        <w:t>¿fig:context?</w:t>
      </w:r>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[Figure </w:t>
      </w:r>
      <w:r>
        <w:rPr>
          <w:b/>
        </w:rPr>
        <w:t>¿fig:context?</w:t>
      </w:r>
      <w:r>
        <w:t>]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xml:space="preserve">,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w:t>
      </w:r>
      <w:commentRangeStart w:id="17"/>
      <w:r>
        <w:t>lithosphere [</w:t>
      </w:r>
      <w:r>
        <w:rPr>
          <w:i/>
        </w:rPr>
        <w:t>Luffi et al.</w:t>
      </w:r>
      <w:r>
        <w:t xml:space="preserve">, 2009; </w:t>
      </w:r>
      <w:commentRangeEnd w:id="17"/>
      <w:r w:rsidR="0013454C">
        <w:rPr>
          <w:rStyle w:val="CommentReference"/>
        </w:rPr>
        <w:commentReference w:id="17"/>
      </w:r>
      <w:ins w:id="18" w:author="Jason Saleeby" w:date="2017-07-04T10:59:00Z">
        <w:r w:rsidR="004D64A5">
          <w:rPr>
            <w:b/>
            <w:i/>
            <w:color w:val="548DD4" w:themeColor="text2" w:themeTint="99"/>
          </w:rPr>
          <w:t xml:space="preserve">I’m not sure if it is Brandon, et al., but </w:t>
        </w:r>
      </w:ins>
      <w:ins w:id="19" w:author="Jason Saleeby" w:date="2017-07-04T11:56:00Z">
        <w:r w:rsidR="00D17C38">
          <w:rPr>
            <w:b/>
            <w:i/>
            <w:color w:val="548DD4" w:themeColor="text2" w:themeTint="99"/>
          </w:rPr>
          <w:t xml:space="preserve">whoever they are it is a weak paper, and </w:t>
        </w:r>
      </w:ins>
      <w:ins w:id="20" w:author="Jason Saleeby" w:date="2017-07-04T10:59:00Z">
        <w:r w:rsidR="001936BF">
          <w:rPr>
            <w:b/>
            <w:i/>
            <w:color w:val="548DD4" w:themeColor="text2" w:themeTint="99"/>
          </w:rPr>
          <w:t xml:space="preserve">they base this on </w:t>
        </w:r>
        <w:proofErr w:type="spellStart"/>
        <w:r w:rsidR="001936BF">
          <w:rPr>
            <w:b/>
            <w:i/>
            <w:color w:val="548DD4" w:themeColor="text2" w:themeTint="99"/>
          </w:rPr>
          <w:t>Hf</w:t>
        </w:r>
        <w:proofErr w:type="spellEnd"/>
        <w:r w:rsidR="004D64A5">
          <w:rPr>
            <w:b/>
            <w:i/>
            <w:color w:val="548DD4" w:themeColor="text2" w:themeTint="99"/>
          </w:rPr>
          <w:t xml:space="preserve"> isotopic data, which is dic</w:t>
        </w:r>
      </w:ins>
      <w:ins w:id="21" w:author="Jason Saleeby" w:date="2017-07-04T11:56:00Z">
        <w:r w:rsidR="00D17C38">
          <w:rPr>
            <w:b/>
            <w:i/>
            <w:color w:val="548DD4" w:themeColor="text2" w:themeTint="99"/>
          </w:rPr>
          <w:t>e</w:t>
        </w:r>
      </w:ins>
      <w:ins w:id="22" w:author="Jason Saleeby" w:date="2017-07-04T10:59:00Z">
        <w:r w:rsidR="004D64A5">
          <w:rPr>
            <w:b/>
            <w:i/>
            <w:color w:val="548DD4" w:themeColor="text2" w:themeTint="99"/>
          </w:rPr>
          <w:t>y</w:t>
        </w:r>
      </w:ins>
      <w:ins w:id="23" w:author="Jason Saleeby" w:date="2017-07-04T11:56:00Z">
        <w:r w:rsidR="00D17C38">
          <w:rPr>
            <w:b/>
            <w:i/>
            <w:color w:val="548DD4" w:themeColor="text2" w:themeTint="99"/>
          </w:rPr>
          <w:t>, at best</w:t>
        </w:r>
      </w:ins>
      <w:ins w:id="24" w:author="Jason Saleeby" w:date="2017-07-04T11:00:00Z">
        <w:r w:rsidR="004D64A5">
          <w:rPr>
            <w:b/>
            <w:i/>
            <w:color w:val="548DD4" w:themeColor="text2" w:themeTint="99"/>
          </w:rPr>
          <w:t>. I would not include that refe</w:t>
        </w:r>
      </w:ins>
      <w:ins w:id="25" w:author="Jason Saleeby" w:date="2017-07-04T11:03:00Z">
        <w:r w:rsidR="00603626">
          <w:rPr>
            <w:b/>
            <w:i/>
            <w:color w:val="548DD4" w:themeColor="text2" w:themeTint="99"/>
          </w:rPr>
          <w:t>r</w:t>
        </w:r>
      </w:ins>
      <w:ins w:id="26" w:author="Jason Saleeby" w:date="2017-07-04T11:00:00Z">
        <w:r w:rsidR="004D64A5">
          <w:rPr>
            <w:b/>
            <w:i/>
            <w:color w:val="548DD4" w:themeColor="text2" w:themeTint="99"/>
          </w:rPr>
          <w:t xml:space="preserve">ence here. What we cold do to guard against a </w:t>
        </w:r>
      </w:ins>
      <w:ins w:id="27" w:author="Jason Saleeby" w:date="2017-07-04T11:01:00Z">
        <w:r w:rsidR="004D64A5">
          <w:rPr>
            <w:b/>
            <w:i/>
            <w:color w:val="548DD4" w:themeColor="text2" w:themeTint="99"/>
          </w:rPr>
          <w:t xml:space="preserve">potentially </w:t>
        </w:r>
      </w:ins>
      <w:ins w:id="28" w:author="Jason Saleeby" w:date="2017-07-04T11:00:00Z">
        <w:r w:rsidR="004D64A5">
          <w:rPr>
            <w:b/>
            <w:i/>
            <w:color w:val="548DD4" w:themeColor="text2" w:themeTint="99"/>
          </w:rPr>
          <w:t>hostil</w:t>
        </w:r>
      </w:ins>
      <w:ins w:id="29" w:author="Jason Saleeby" w:date="2017-07-04T11:01:00Z">
        <w:r w:rsidR="004D64A5">
          <w:rPr>
            <w:b/>
            <w:i/>
            <w:color w:val="548DD4" w:themeColor="text2" w:themeTint="99"/>
          </w:rPr>
          <w:t>e</w:t>
        </w:r>
      </w:ins>
      <w:ins w:id="30" w:author="Jason Saleeby" w:date="2017-07-04T11:00:00Z">
        <w:r w:rsidR="004D64A5">
          <w:rPr>
            <w:b/>
            <w:i/>
            <w:color w:val="548DD4" w:themeColor="text2" w:themeTint="99"/>
          </w:rPr>
          <w:t xml:space="preserve"> review</w:t>
        </w:r>
      </w:ins>
      <w:ins w:id="31" w:author="Jason Saleeby" w:date="2017-07-04T11:01:00Z">
        <w:r w:rsidR="004D64A5">
          <w:rPr>
            <w:b/>
            <w:i/>
            <w:color w:val="548DD4" w:themeColor="text2" w:themeTint="99"/>
          </w:rPr>
          <w:t xml:space="preserve"> is later</w:t>
        </w:r>
      </w:ins>
      <w:ins w:id="32" w:author="Jason Saleeby" w:date="2017-07-04T11:57:00Z">
        <w:r w:rsidR="00D17C38">
          <w:rPr>
            <w:b/>
            <w:i/>
            <w:color w:val="548DD4" w:themeColor="text2" w:themeTint="99"/>
          </w:rPr>
          <w:t xml:space="preserve"> is add the reference</w:t>
        </w:r>
      </w:ins>
      <w:ins w:id="33" w:author="Jason Saleeby" w:date="2017-07-04T11:01:00Z">
        <w:r w:rsidR="004D64A5">
          <w:rPr>
            <w:b/>
            <w:i/>
            <w:color w:val="548DD4" w:themeColor="text2" w:themeTint="99"/>
          </w:rPr>
          <w:t xml:space="preserve"> in</w:t>
        </w:r>
      </w:ins>
      <w:ins w:id="34" w:author="Jason Saleeby" w:date="2017-07-04T11:57:00Z">
        <w:r w:rsidR="00D17C38">
          <w:rPr>
            <w:b/>
            <w:i/>
            <w:color w:val="548DD4" w:themeColor="text2" w:themeTint="99"/>
          </w:rPr>
          <w:t>to</w:t>
        </w:r>
      </w:ins>
      <w:ins w:id="35" w:author="Jason Saleeby" w:date="2017-07-04T11:01:00Z">
        <w:r w:rsidR="004D64A5">
          <w:rPr>
            <w:b/>
            <w:i/>
            <w:color w:val="548DD4" w:themeColor="text2" w:themeTint="99"/>
          </w:rPr>
          <w:t xml:space="preserve"> the text</w:t>
        </w:r>
      </w:ins>
      <w:ins w:id="36" w:author="Jason Saleeby" w:date="2017-07-04T11:57:00Z">
        <w:r w:rsidR="00D17C38">
          <w:rPr>
            <w:b/>
            <w:i/>
            <w:color w:val="548DD4" w:themeColor="text2" w:themeTint="99"/>
          </w:rPr>
          <w:t xml:space="preserve"> with the </w:t>
        </w:r>
        <w:proofErr w:type="spellStart"/>
        <w:r w:rsidR="00D17C38">
          <w:rPr>
            <w:b/>
            <w:i/>
            <w:color w:val="548DD4" w:themeColor="text2" w:themeTint="99"/>
          </w:rPr>
          <w:t>Luffi</w:t>
        </w:r>
        <w:proofErr w:type="spellEnd"/>
        <w:r w:rsidR="00D17C38">
          <w:rPr>
            <w:b/>
            <w:i/>
            <w:color w:val="548DD4" w:themeColor="text2" w:themeTint="99"/>
          </w:rPr>
          <w:t xml:space="preserve"> et al. reference</w:t>
        </w:r>
      </w:ins>
      <w:ins w:id="37" w:author="Jason Saleeby" w:date="2017-07-04T11:01:00Z">
        <w:r w:rsidR="004D64A5">
          <w:rPr>
            <w:b/>
            <w:i/>
            <w:color w:val="548DD4" w:themeColor="text2" w:themeTint="99"/>
          </w:rPr>
          <w:t xml:space="preserve"> </w:t>
        </w:r>
      </w:ins>
      <w:ins w:id="38" w:author="Jason Saleeby" w:date="2017-07-04T11:56:00Z">
        <w:r w:rsidR="00D17C38">
          <w:rPr>
            <w:b/>
            <w:i/>
            <w:color w:val="548DD4" w:themeColor="text2" w:themeTint="99"/>
          </w:rPr>
          <w:t xml:space="preserve">where </w:t>
        </w:r>
      </w:ins>
      <w:ins w:id="39" w:author="Jason Saleeby" w:date="2017-07-04T11:01:00Z">
        <w:r w:rsidR="004D64A5">
          <w:rPr>
            <w:b/>
            <w:i/>
            <w:color w:val="548DD4" w:themeColor="text2" w:themeTint="99"/>
          </w:rPr>
          <w:t xml:space="preserve">we talk about Dish Hill and </w:t>
        </w:r>
        <w:proofErr w:type="spellStart"/>
        <w:r w:rsidR="004D64A5">
          <w:rPr>
            <w:b/>
            <w:i/>
            <w:color w:val="548DD4" w:themeColor="text2" w:themeTint="99"/>
          </w:rPr>
          <w:t>Cima</w:t>
        </w:r>
        <w:proofErr w:type="spellEnd"/>
        <w:r w:rsidR="004D64A5">
          <w:rPr>
            <w:b/>
            <w:i/>
            <w:color w:val="548DD4" w:themeColor="text2" w:themeTint="99"/>
          </w:rPr>
          <w:t xml:space="preserve"> being a sequence of underplated Farallon nappes with a roof of sub-continental mantle lithosphere</w:t>
        </w:r>
        <w:proofErr w:type="gramStart"/>
        <w:r w:rsidR="004D64A5">
          <w:rPr>
            <w:b/>
            <w:i/>
            <w:color w:val="548DD4" w:themeColor="text2" w:themeTint="99"/>
          </w:rPr>
          <w:t>.</w:t>
        </w:r>
        <w:r w:rsidR="00603626">
          <w:rPr>
            <w:b/>
            <w:i/>
            <w:color w:val="548DD4" w:themeColor="text2" w:themeTint="99"/>
          </w:rPr>
          <w:t>.</w:t>
        </w:r>
        <w:proofErr w:type="gramEnd"/>
        <w:r w:rsidR="00603626">
          <w:rPr>
            <w:b/>
            <w:i/>
            <w:color w:val="548DD4" w:themeColor="text2" w:themeTint="99"/>
          </w:rPr>
          <w:t xml:space="preserve"> Once we are thro</w:t>
        </w:r>
        <w:r w:rsidR="004D64A5">
          <w:rPr>
            <w:b/>
            <w:i/>
            <w:color w:val="548DD4" w:themeColor="text2" w:themeTint="99"/>
          </w:rPr>
          <w:t>ugh review</w:t>
        </w:r>
      </w:ins>
      <w:ins w:id="40" w:author="Jason Saleeby" w:date="2017-07-04T11:02:00Z">
        <w:r w:rsidR="00603626">
          <w:rPr>
            <w:b/>
            <w:i/>
            <w:color w:val="548DD4" w:themeColor="text2" w:themeTint="99"/>
          </w:rPr>
          <w:t>, we could consider taking it out!</w:t>
        </w:r>
      </w:ins>
      <w:ins w:id="41" w:author="Jason Saleeby" w:date="2017-07-04T11:58:00Z">
        <w:r w:rsidR="00D17C38">
          <w:rPr>
            <w:b/>
            <w:i/>
            <w:color w:val="548DD4" w:themeColor="text2" w:themeTint="99"/>
          </w:rPr>
          <w:t xml:space="preserve"> </w:t>
        </w:r>
      </w:ins>
      <w:proofErr w:type="spellStart"/>
      <w:proofErr w:type="gramStart"/>
      <w:r>
        <w:rPr>
          <w:i/>
        </w:rPr>
        <w:t>Shervais</w:t>
      </w:r>
      <w:proofErr w:type="spellEnd"/>
      <w:r>
        <w:rPr>
          <w:i/>
        </w:rPr>
        <w:t xml:space="preserve"> et al.</w:t>
      </w:r>
      <w:r>
        <w:t xml:space="preserve">, 1973; </w:t>
      </w:r>
      <w:r>
        <w:rPr>
          <w:i/>
        </w:rPr>
        <w:t>Shields and Chapman</w:t>
      </w:r>
      <w:r>
        <w:t>, 2016].</w:t>
      </w:r>
      <w:proofErr w:type="gramEnd"/>
      <w:r>
        <w:t xml:space="preserve"> More specifically the Dish Hill suite [Figure </w:t>
      </w:r>
      <w:r>
        <w:rPr>
          <w:b/>
        </w:rPr>
        <w:t>¿fig:context?</w:t>
      </w:r>
      <w: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[Figure </w:t>
      </w:r>
      <w:r>
        <w:rPr>
          <w:b/>
        </w:rPr>
        <w:t>¿fig:context?</w:t>
      </w:r>
      <w:r>
        <w:t>], as well as the neck having penetrated the Franciscan accretionary complex, clearly poses the question of the Crystal Knob suite having sampled additional underplated Farallon mantle nappes, in structural sequence with the Dish Hill mantle duplex.</w:t>
      </w:r>
    </w:p>
    <w:p w:rsidR="001C1040" w:rsidRDefault="00275393">
      <w:pPr>
        <w:pStyle w:val="BodyText"/>
      </w:pPr>
      <w:r>
        <w:t>Mantle xenoliths of the eastern Sierra suite [Figure </w:t>
      </w:r>
      <w:r>
        <w:rPr>
          <w:b/>
        </w:rPr>
        <w:t>¿fig:context?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w:t>
      </w:r>
      <w:del w:id="42" w:author="Mihai Ducea" w:date="2017-06-27T21:25:00Z">
        <w:r w:rsidDel="00DC79C0">
          <w:delText xml:space="preserve">10 </w:delText>
        </w:r>
      </w:del>
      <w:ins w:id="43" w:author="Mihai Ducea" w:date="2017-06-27T21:25:00Z">
        <w:r w:rsidR="00DC79C0">
          <w:t xml:space="preserve">5 </w:t>
        </w:r>
      </w:ins>
      <w:r>
        <w:t>Ma Owens Valley rift system [Figure </w:t>
      </w:r>
      <w:r>
        <w:rPr>
          <w:b/>
        </w:rPr>
        <w:t>¿fig</w:t>
      </w:r>
      <w:proofErr w:type="gramStart"/>
      <w:r>
        <w:rPr>
          <w:b/>
        </w:rPr>
        <w:t>:context</w:t>
      </w:r>
      <w:proofErr w:type="gramEnd"/>
      <w:r>
        <w:rPr>
          <w:b/>
        </w:rPr>
        <w:t>?</w:t>
      </w:r>
      <w:r>
        <w:t>], which is presumably driven by upper mantle convection. Convective ascent of asthenosphere to relatively shallow levels and late Cenozoic regional volcanism of the central to southern California region</w:t>
      </w:r>
      <w:ins w:id="44" w:author="Mihai Ducea" w:date="2017-06-27T21:25:00Z">
        <w:r w:rsidR="00DC79C0">
          <w:t xml:space="preserve"> (</w:t>
        </w:r>
        <w:proofErr w:type="spellStart"/>
        <w:r w:rsidR="00DC79C0">
          <w:t>Ormerod</w:t>
        </w:r>
        <w:proofErr w:type="spellEnd"/>
        <w:r w:rsidR="00DC79C0">
          <w:t xml:space="preserve"> et al., 199x)</w:t>
        </w:r>
      </w:ins>
      <w:r>
        <w:t xml:space="preserve">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rsidR="001C1040" w:rsidRDefault="00275393">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rsidR="001C1040" w:rsidRDefault="00275393">
      <w:pPr>
        <w:pStyle w:val="Heading1"/>
      </w:pPr>
      <w:bookmarkStart w:id="45" w:name="crystal-knob-xenolith-locality"/>
      <w:bookmarkEnd w:id="45"/>
      <w:r>
        <w:t>Crystal Knob xenolith locality</w:t>
      </w:r>
    </w:p>
    <w:p w:rsidR="001C1040" w:rsidRDefault="00275393">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xml:space="preserve">, 1989]. </w:t>
      </w:r>
      <w:ins w:id="46" w:author="Mihai Ducea" w:date="2017-06-26T09:11:00Z">
        <w:r w:rsidR="0053335F">
          <w:t xml:space="preserve">It was first briefly described in Wilshire et al (1988) but was never studied in detail. </w:t>
        </w:r>
      </w:ins>
      <w:r>
        <w:t>The basaltic plug is ~80 m in diameter at the surface and has entrained abundant dunite and sparse spinel peridotite xenoliths [Figure </w:t>
      </w:r>
      <w:r>
        <w:rPr>
          <w:b/>
        </w:rPr>
        <w:t>¿fig</w:t>
      </w:r>
      <w:proofErr w:type="gramStart"/>
      <w:r>
        <w:rPr>
          <w:b/>
        </w:rPr>
        <w:t>:field</w:t>
      </w:r>
      <w:proofErr w:type="gramEnd"/>
      <w:r>
        <w:rPr>
          <w:b/>
        </w:rPr>
        <w:t>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rsidR="001C1040" w:rsidRDefault="00275393">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rsidR="001C1040" w:rsidRDefault="00275393">
      <w:pPr>
        <w:pStyle w:val="Heading2"/>
      </w:pPr>
      <w:bookmarkStart w:id="47" w:name="eruptive-age"/>
      <w:bookmarkEnd w:id="47"/>
      <w:r>
        <w:t>Eruptive age</w:t>
      </w:r>
    </w:p>
    <w:p w:rsidR="001C1040" w:rsidRDefault="00275393">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[1998b]). The age of the Crystal Knob host lava was determined using the / technique on phenocrystic plagioclase.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rsidR="001C1040" w:rsidRDefault="00275393">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rsidR="001C1040" w:rsidRDefault="00275393">
      <w:pPr>
        <w:pStyle w:val="Heading2"/>
      </w:pPr>
      <w:bookmarkStart w:id="48" w:name="sec:methods"/>
      <w:bookmarkEnd w:id="48"/>
      <w:r>
        <w:t>Petrographic and analytical methods</w:t>
      </w:r>
    </w:p>
    <w:p w:rsidR="001C1040" w:rsidRDefault="00275393">
      <w:pPr>
        <w:pStyle w:val="FirstParagraph"/>
      </w:pPr>
      <w:r>
        <w:t>Polished thin sections of 250 µm thickness were prepared for six peridotite xenolith samples (CK-2 through CK-7) and the basalt host lava (CK-1). The xenolith samples were bound with epoxy prior to sectioning. Large-format rectangular thin sections were prepared for two host basalt samples dominated by dunite cumulate fragments (CK-D1 and CK-D2). The samples were evaluated under a petrographic microscope to determine their textural and mineralogic features. Characteristic textures of the xenolith samples and basaltic host are shown in Figure </w:t>
      </w:r>
      <w:r>
        <w:rPr>
          <w:b/>
        </w:rPr>
        <w:t>¿fig:microscope-images?</w:t>
      </w:r>
      <w:r>
        <w:t>.</w:t>
      </w:r>
    </w:p>
    <w:p w:rsidR="001C1040" w:rsidRDefault="00275393">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rsidR="001C1040" w:rsidRDefault="00275393">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rsidR="001C1040" w:rsidRDefault="00275393">
      <w:pPr>
        <w:pStyle w:val="BodyText"/>
      </w:pPr>
      <w:r>
        <w:t xml:space="preserve">Isotope and </w:t>
      </w:r>
      <w:proofErr w:type="gramStart"/>
      <w:r>
        <w:t>trace-element</w:t>
      </w:r>
      <w:proofErr w:type="gramEnd"/>
      <w:r>
        <w:t xml:space="preserve"> geochemical techniques were applied for the harzburgite and lherzolite samples in the dataset, and are discussed throughout </w:t>
      </w:r>
      <w:commentRangeStart w:id="49"/>
      <w:r>
        <w:t>Section 2.4.</w:t>
      </w:r>
      <w:commentRangeEnd w:id="49"/>
      <w:r w:rsidR="00FF2A87">
        <w:rPr>
          <w:rStyle w:val="CommentReference"/>
        </w:rPr>
        <w:commentReference w:id="49"/>
      </w:r>
    </w:p>
    <w:p w:rsidR="001C1040" w:rsidRDefault="00275393">
      <w:pPr>
        <w:pStyle w:val="Heading2"/>
      </w:pPr>
      <w:bookmarkStart w:id="50" w:name="the-basaltic-host"/>
      <w:bookmarkEnd w:id="50"/>
      <w:r>
        <w:t>The basaltic host</w:t>
      </w:r>
    </w:p>
    <w:p w:rsidR="001C1040" w:rsidRDefault="00275393">
      <w:pPr>
        <w:pStyle w:val="FirstParagraph"/>
      </w:pPr>
      <w:r>
        <w:t>The Crystal Knob host rock (sample CK-1) is an alkali basalt with sparse vesicles and abundant phenocrysts of feldspar, clinopyroxene, and olivine. The sample also contains dunite and multiphase peridotite fragments ranging from aggregates of a few grains to ~5 cm diameter.</w:t>
      </w:r>
    </w:p>
    <w:p w:rsidR="001C1040" w:rsidRDefault="00275393">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rsidR="001C1040" w:rsidRDefault="00275393">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rsidR="001C1040" w:rsidRDefault="00275393">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¿fig:cpx_profile?</w:t>
      </w:r>
      <w:r>
        <w:t>] has a large core with Mg# ~90, but material with Mg# &lt; 75 occurs only in the outermost 30 µm of the grain. This suggests that the last phase of the magma's fractionation occurred relatively quickly, perhaps as the flow cooled.</w:t>
      </w:r>
    </w:p>
    <w:p w:rsidR="001C1040" w:rsidRDefault="00275393">
      <w:pPr>
        <w:pStyle w:val="BodyText"/>
      </w:pPr>
      <w:r>
        <w:t xml:space="preserve">Major-element analysis of olivine "phenocrysts" in the host lava shows a well-sampled trendline from compositions comparable to fertile peridotite xenoliths (Mg# </w:t>
      </w:r>
      <m:oMath>
        <m:r>
          <w:rPr>
            <w:rFonts w:ascii="Cambria Math" w:hAnsi="Cambria Math"/>
          </w:rP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rsidR="001C1040" w:rsidRDefault="00275393">
      <w:pPr>
        <w:pStyle w:val="Heading2"/>
      </w:pPr>
      <w:bookmarkStart w:id="51" w:name="sec:xenoliths"/>
      <w:bookmarkEnd w:id="51"/>
      <w:r>
        <w:t>Peridotite xenoliths</w:t>
      </w:r>
    </w:p>
    <w:p w:rsidR="001C1040" w:rsidRDefault="00275393">
      <w:pPr>
        <w:pStyle w:val="FirstParagraph"/>
      </w:pPr>
      <w:r>
        <w:t xml:space="preserve">The peridotite samples (CK-2 through CK-7) are texturally classified using the scheme of </w:t>
      </w:r>
      <w:r>
        <w:rPr>
          <w:i/>
        </w:rPr>
        <w:t>Pike and Schwarzman</w:t>
      </w:r>
      <w:r>
        <w:t xml:space="preserve"> [1977]. All samples display an allotriomorphic granular texture with anisotropy largely absent. Minor plastic deformation features are petrographically observed in most samples, including slight kink bands in some olivines. However, the parallel nature of the domain boundaries and minor (~1º) angular offsets of crystal axes in most cases indicates that these were not formed under significant strain. Samples CK-2 and CK-5 exhibit a weak shape-preferred alignment in elongate spinels [Figure </w:t>
      </w:r>
      <w:r>
        <w:rPr>
          <w:b/>
        </w:rPr>
        <w:t>¿fig:textures?</w:t>
      </w:r>
      <w:r>
        <w:t>].</w:t>
      </w:r>
    </w:p>
    <w:p w:rsidR="001C1040" w:rsidRDefault="00275393">
      <w:pPr>
        <w:pStyle w:val="BodyText"/>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minor exsolution lamellae of orthopyroxene and clinopyroxene. Peridotite fragments in CK-D1 show particularly strong graphic exsolution lamellae Figure </w:t>
      </w:r>
      <w:r>
        <w:rPr>
          <w:b/>
        </w:rPr>
        <w:t>¿fig:microscope_images?</w:t>
      </w:r>
      <w:r>
        <w:rPr>
          <w:rFonts w:ascii="Times New Roman" w:hAnsi="Times New Roman" w:cs="Times New Roman"/>
        </w:rPr>
        <w:t>‌</w:t>
      </w:r>
      <w:r>
        <w:t>c.</w:t>
      </w:r>
    </w:p>
    <w:p w:rsidR="001C1040" w:rsidRDefault="00275393">
      <w:pPr>
        <w:pStyle w:val="BodyText"/>
      </w:pPr>
      <w:r>
        <w:t>Sample CK-6, the most fertile in the sample set, shows abundant pyroxene exsolution, exhibiting both graphic and vermicular textures at small scale. Fused pyroxenes with substantially different axial directions within the same crystal indicate recrystallization and aggregation. These features are seen only in CK-6.</w:t>
      </w:r>
    </w:p>
    <w:p w:rsidR="001C1040" w:rsidRDefault="00275393">
      <w:pPr>
        <w:pStyle w:val="Heading3"/>
      </w:pPr>
      <w:bookmarkStart w:id="52" w:name="compositions-of-dominant-phases"/>
      <w:bookmarkEnd w:id="52"/>
      <w:r>
        <w:t>Compositions of dominant phases</w:t>
      </w:r>
    </w:p>
    <w:p w:rsidR="001C1040" w:rsidRDefault="00275393">
      <w:pPr>
        <w:pStyle w:val="FirstParagraph"/>
      </w:pPr>
      <w:r>
        <w:t>Major-element abundances for the peridotite xenoliths were measured by electron microprobe using methods discussed in Section 2.2. Results are summarized in Table </w:t>
      </w:r>
      <w:r>
        <w:rPr>
          <w:b/>
        </w:rPr>
        <w:t>¿tbl:minerals?</w:t>
      </w:r>
      <w:r>
        <w:t xml:space="preserve"> and Figure </w:t>
      </w:r>
      <w:r>
        <w:rPr>
          <w:b/>
        </w:rPr>
        <w:t>¿fig:major_elements?</w:t>
      </w:r>
      <w:r>
        <w:t>. Generally, phase compositions show tight per-sample groupings, which suggest equilibrium within each sample. The major silicate phases show Mg# &gt; 87, consistent with fertile or residual mantle compositions. Variation in Mg# between samples indicates differences in melt-extraction history between the samples.</w:t>
      </w:r>
    </w:p>
    <w:p w:rsidR="001C1040" w:rsidRDefault="00275393">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rsidR="001C1040" w:rsidRDefault="00275393">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STIXGeneral-Regular" w:hAnsi="STIXGeneral-Regular" w:cs="STIXGeneral-Regular"/>
          </w:rPr>
          <m:t>Σ</m:t>
        </m:r>
        <m:r>
          <m:rPr>
            <m:sty m:val="p"/>
          </m:rPr>
          <w:rPr>
            <w:rFonts w:ascii="Cambria Math" w:hAnsi="Cambria Math"/>
          </w:rPr>
          <m:t>cations</m:t>
        </m:r>
        <m:r>
          <w:rPr>
            <w:rFonts w:ascii="Cambria Math" w:hAnsi="Cambria Math"/>
          </w:rP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w:t>
      </w:r>
      <w:r>
        <w:rPr>
          <w:b/>
        </w:rPr>
        <w:t>¿fig:major_elements?</w:t>
      </w:r>
      <w:r>
        <w:rPr>
          <w:rFonts w:ascii="Times New Roman" w:hAnsi="Times New Roman" w:cs="Times New Roman"/>
        </w:rPr>
        <w:t>‌</w:t>
      </w:r>
      <w:r>
        <w:t>a.</w:t>
      </w:r>
    </w:p>
    <w:p w:rsidR="001C1040" w:rsidRDefault="00275393">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rsidR="001C1040" w:rsidRDefault="00275393">
      <w:pPr>
        <w:pStyle w:val="Heading3"/>
      </w:pPr>
      <w:bookmarkStart w:id="53" w:name="modal-mineralogy"/>
      <w:bookmarkEnd w:id="53"/>
      <w:r>
        <w:t>Modal mineralogy</w:t>
      </w:r>
    </w:p>
    <w:p w:rsidR="001C1040" w:rsidRDefault="00275393">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rsidR="001C1040" w:rsidRDefault="00275393">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rsidR="001C1040" w:rsidRDefault="00275393">
      <w:pPr>
        <w:pStyle w:val="Heading3"/>
      </w:pPr>
      <w:bookmarkStart w:id="54" w:name="whole-rock-composition"/>
      <w:bookmarkEnd w:id="54"/>
      <w:r>
        <w:t>Whole-rock composition</w:t>
      </w:r>
    </w:p>
    <w:p w:rsidR="001C1040" w:rsidRDefault="00275393">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rsidR="001C1040" w:rsidRDefault="00275393">
      <w:pPr>
        <w:pStyle w:val="BodyText"/>
      </w:pPr>
      <w:r>
        <w:t xml:space="preserve">Whole-rock Mg# (molar Mg/(Mg+Fe) </w:t>
      </w:r>
      <m:oMath>
        <m:r>
          <w:rPr>
            <w:rFonts w:ascii="Prestige Elite Std Bold" w:hAnsi="Prestige Elite Std Bold" w:cs="Prestige Elite Std Bold"/>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Prestige Elite Std Bold" w:hAnsi="Prestige Elite Std Bold" w:cs="Prestige Elite Std Bold"/>
          </w:rPr>
          <m:t>⋅</m:t>
        </m:r>
      </m:oMath>
      <w:r>
        <w:t xml:space="preserve"> 100) from 10 to 27 implies variation in degree of partial melting between samples [</w:t>
      </w:r>
      <w:r>
        <w:rPr>
          <w:i/>
        </w:rPr>
        <w:t>Dick and Bullen</w:t>
      </w:r>
      <w:r>
        <w:t>, 1984].</w:t>
      </w:r>
    </w:p>
    <w:p w:rsidR="001C1040" w:rsidRDefault="00275393">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rsidR="001C1040" w:rsidRDefault="00275393">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rsidR="001C1040" w:rsidRDefault="00275393">
      <w:pPr>
        <w:pStyle w:val="Heading2"/>
      </w:pPr>
      <w:bookmarkStart w:id="55" w:name="rb-sr-and-sm-nd-isotopes"/>
      <w:bookmarkEnd w:id="55"/>
      <w:r>
        <w:t>Rb-Sr and Sm-Nd isotopes</w:t>
      </w:r>
    </w:p>
    <w:p w:rsidR="001C1040" w:rsidRDefault="00275393">
      <w:pPr>
        <w:pStyle w:val="FirstParagraph"/>
      </w:pPr>
      <w:r>
        <w:t xml:space="preserve">Portions of each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w:t>
      </w:r>
      <w:proofErr w:type="spellStart"/>
      <w:r>
        <w:t>Tuscon</w:t>
      </w:r>
      <w:proofErr w:type="spellEnd"/>
      <w:ins w:id="56" w:author="Mihai Ducea" w:date="2017-06-28T09:46:00Z">
        <w:r w:rsidR="00DC26C6">
          <w:t xml:space="preserve"> following the procedures described in Otamendi et al (2009) and Drew et al (2009)</w:t>
        </w:r>
      </w:ins>
      <w:r>
        <w:t>. The samples were spiked with</w:t>
      </w:r>
      <w:ins w:id="57" w:author="Mihai Ducea" w:date="2017-06-28T09:47:00Z">
        <w:r w:rsidR="00DC26C6">
          <w:t xml:space="preserve"> </w:t>
        </w:r>
        <w:r w:rsidR="00DC26C6">
          <w:rPr>
            <w:vertAlign w:val="superscript"/>
          </w:rPr>
          <w:t>85</w:t>
        </w:r>
        <w:r w:rsidR="00DC26C6">
          <w:t xml:space="preserve">Rb, </w:t>
        </w:r>
      </w:ins>
      <w:ins w:id="58" w:author="Mihai Ducea" w:date="2017-06-28T09:48:00Z">
        <w:r w:rsidR="00DC26C6">
          <w:rPr>
            <w:vertAlign w:val="superscript"/>
          </w:rPr>
          <w:t>84</w:t>
        </w:r>
        <w:r w:rsidR="00DC26C6">
          <w:t>Sr and</w:t>
        </w:r>
      </w:ins>
      <w:r>
        <w:t xml:space="preserve"> mixed </w:t>
      </w:r>
      <m:oMath>
        <m:sSup>
          <m:sSupPr>
            <m:ctrlPr>
              <w:rPr>
                <w:rFonts w:ascii="Cambria Math" w:hAnsi="Cambria Math"/>
              </w:rPr>
            </m:ctrlPr>
          </m:sSupPr>
          <m:e/>
          <m:sup>
            <m:r>
              <w:rPr>
                <w:rFonts w:ascii="Cambria Math" w:hAnsi="Cambria Math"/>
              </w:rPr>
              <m:t>147</m:t>
            </m:r>
          </m:sup>
        </m:sSup>
      </m:oMath>
      <w:r>
        <w:t>Sm-</w:t>
      </w:r>
      <m:oMath>
        <m:sSup>
          <m:sSupPr>
            <m:ctrlPr>
              <w:rPr>
                <w:rFonts w:ascii="Cambria Math" w:hAnsi="Cambria Math"/>
              </w:rPr>
            </m:ctrlPr>
          </m:sSupPr>
          <m:e/>
          <m:sup>
            <m:r>
              <w:rPr>
                <w:rFonts w:ascii="Cambria Math" w:hAnsi="Cambria Math"/>
              </w:rPr>
              <m:t>150</m:t>
            </m:r>
          </m:sup>
        </m:sSup>
      </m:oMath>
      <w:r>
        <w:t>Nd tracers [</w:t>
      </w:r>
      <w:r>
        <w:rPr>
          <w:i/>
        </w:rPr>
        <w:t>Wasserburg et al.</w:t>
      </w:r>
      <w:r>
        <w:t>, 1981</w:t>
      </w:r>
      <w:ins w:id="59" w:author="Mihai Ducea" w:date="2017-06-28T09:46:00Z">
        <w:r w:rsidR="00DC26C6">
          <w:t>; Ducea and Saleeby, 1998</w:t>
        </w:r>
      </w:ins>
      <w:r>
        <w:t xml:space="preserve">]. </w:t>
      </w:r>
      <w:proofErr w:type="spellStart"/>
      <w:ins w:id="60" w:author="Mihai Ducea" w:date="2017-06-28T09:48:00Z">
        <w:r w:rsidR="00DC26C6">
          <w:t>Rb</w:t>
        </w:r>
        <w:proofErr w:type="spellEnd"/>
        <w:r w:rsidR="00DC26C6">
          <w:t xml:space="preserve"> was measure on a </w:t>
        </w:r>
        <w:proofErr w:type="spellStart"/>
        <w:r w:rsidR="00DC26C6">
          <w:t>quadrupole</w:t>
        </w:r>
        <w:proofErr w:type="spellEnd"/>
        <w:r w:rsidR="00DC26C6">
          <w:t xml:space="preserve"> ICP-MS, whereas Sr isotopes wer</w:t>
        </w:r>
      </w:ins>
      <w:ins w:id="61" w:author="Mihai Ducea" w:date="2017-06-28T09:49:00Z">
        <w:r w:rsidR="00DC26C6">
          <w:t>e</w:t>
        </w:r>
      </w:ins>
      <w:ins w:id="62" w:author="Mihai Ducea" w:date="2017-06-28T09:48:00Z">
        <w:r w:rsidR="00DC26C6">
          <w:t xml:space="preserve"> measured in static </w:t>
        </w:r>
        <w:proofErr w:type="spellStart"/>
        <w:r w:rsidR="00DC26C6">
          <w:t>multicollec</w:t>
        </w:r>
      </w:ins>
      <w:ins w:id="63" w:author="Mihai Ducea" w:date="2017-06-28T09:49:00Z">
        <w:r w:rsidR="00DC26C6">
          <w:t>t</w:t>
        </w:r>
      </w:ins>
      <w:ins w:id="64" w:author="Mihai Ducea" w:date="2017-06-28T09:48:00Z">
        <w:r w:rsidR="00DC26C6">
          <w:t>or</w:t>
        </w:r>
      </w:ins>
      <w:proofErr w:type="spellEnd"/>
      <w:ins w:id="65" w:author="Mihai Ducea" w:date="2017-06-28T09:49:00Z">
        <w:r w:rsidR="00DC26C6">
          <w:t xml:space="preserve"> mode on a VG 54 instrument.</w:t>
        </w:r>
      </w:ins>
      <w:ins w:id="66" w:author="Mihai Ducea" w:date="2017-06-28T09:48:00Z">
        <w:r w:rsidR="00DC26C6">
          <w:t xml:space="preserve"> </w:t>
        </w:r>
      </w:ins>
      <w:r>
        <w:t xml:space="preserve">Samarium was analyzed using a static routine on a </w:t>
      </w:r>
      <w:del w:id="67" w:author="Mihai Ducea" w:date="2017-06-28T09:47:00Z">
        <w:r w:rsidDel="00DC26C6">
          <w:delText xml:space="preserve">54 </w:delText>
        </w:r>
      </w:del>
      <w:r>
        <w:t xml:space="preserve">VG Sector multicollector thermal ionization mass spectrometer (TIMS), and neodymium was measured as an oxide on a </w:t>
      </w:r>
      <w:proofErr w:type="spellStart"/>
      <w:ins w:id="68" w:author="Mihai Ducea" w:date="2017-06-28T09:47:00Z">
        <w:r w:rsidR="00DC26C6">
          <w:t>multicollector</w:t>
        </w:r>
        <w:proofErr w:type="spellEnd"/>
        <w:r w:rsidR="00DC26C6">
          <w:t xml:space="preserve"> 3</w:t>
        </w:r>
      </w:ins>
      <w:del w:id="69" w:author="Mihai Ducea" w:date="2017-06-28T09:47:00Z">
        <w:r w:rsidDel="00DC26C6">
          <w:delText>3</w:delText>
        </w:r>
      </w:del>
      <w:r>
        <w:t>54 VG Sector instrument. Results are presented in Table </w:t>
      </w:r>
      <w:r>
        <w:rPr>
          <w:b/>
        </w:rPr>
        <w:t>¿tbl:isotopes_table?</w:t>
      </w:r>
      <w:r>
        <w:t>.</w:t>
      </w:r>
    </w:p>
    <w:p w:rsidR="001C1040" w:rsidRDefault="00275393">
      <w:pPr>
        <w:pStyle w:val="BodyText"/>
      </w:pPr>
      <w:r>
        <w:t>Rb-Sr and Sm-Nd radiogenic isotope data for clinopyroxene separates show these samples to be derived from the depleted convecting mantle. All xenolith samples are enriched in radiogenic  (</w:t>
      </w:r>
      <m:oMath>
        <m:sSub>
          <m:sSubPr>
            <m:ctrlPr>
              <w:rPr>
                <w:rFonts w:ascii="Cambria Math" w:hAnsi="Cambria Math"/>
              </w:rPr>
            </m:ctrlPr>
          </m:sSubPr>
          <m:e>
            <m:r>
              <w:rPr>
                <w:rFonts w:ascii="STIXGeneral-Regular" w:hAnsi="STIXGeneral-Regular" w:cs="STIXGeneral-Regular"/>
              </w:rPr>
              <m:t>ϵ</m:t>
            </m:r>
          </m:e>
          <m:sub>
            <m:r>
              <m:rPr>
                <m:sty m:val="p"/>
              </m:rPr>
              <w:rPr>
                <w:rFonts w:ascii="Cambria Math" w:hAnsi="Cambria Math"/>
              </w:rPr>
              <m:t>Nd</m:t>
            </m:r>
          </m:sub>
        </m:sSub>
      </m:oMath>
      <w:r>
        <w:t xml:space="preserve"> from 10.3 to 11.0) and depleted in  (/ of .702). With respect to the central California coast, values here are well below those of 0.708 recorded by Salinian granites [e.g. </w:t>
      </w:r>
      <w:r>
        <w:rPr>
          <w:i/>
        </w:rPr>
        <w:t>Kistler and Champion</w:t>
      </w:r>
      <w:r>
        <w:t>, 2001],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Pr>
          <w:i/>
        </w:rPr>
        <w:t>Ducea and Saleeby</w:t>
      </w:r>
      <w:r>
        <w:t xml:space="preserve">,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rsidR="001C1040" w:rsidRDefault="00275393">
      <w:pPr>
        <w:pStyle w:val="Heading2"/>
      </w:pPr>
      <w:bookmarkStart w:id="70" w:name="trace-elements"/>
      <w:bookmarkEnd w:id="70"/>
      <w:r>
        <w:t>Trace Elements</w:t>
      </w:r>
    </w:p>
    <w:p w:rsidR="001C1040" w:rsidRDefault="00275393">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¿tbl:trace_elements_table?</w:t>
      </w:r>
      <w:r>
        <w:t>. Graphical results for pyroxene REEs are shown in Figure </w:t>
      </w:r>
      <w:r>
        <w:rPr>
          <w:b/>
        </w:rPr>
        <w:t>¿fig:trace_elements?</w:t>
      </w:r>
      <w:r>
        <w:t>, and estimated whole-rock modes are shown in Figure </w:t>
      </w:r>
      <w:r>
        <w:rPr>
          <w:b/>
        </w:rPr>
        <w:t>¿fig:ree_model?</w:t>
      </w:r>
      <w:r>
        <w:t>.</w:t>
      </w:r>
    </w:p>
    <w:p w:rsidR="001C1040" w:rsidRDefault="00275393">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rsidR="001C1040" w:rsidRDefault="00275393">
      <w:pPr>
        <w:pStyle w:val="Heading3"/>
      </w:pPr>
      <w:bookmarkStart w:id="71" w:name="modeling-depletion-and-re-enrichment"/>
      <w:bookmarkEnd w:id="71"/>
      <w:r>
        <w:t>Modeling depletion and re-enrichment</w:t>
      </w:r>
    </w:p>
    <w:p w:rsidR="001C1040" w:rsidRDefault="00275393">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rsidR="001C1040" w:rsidRDefault="00275393">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rsidR="001C1040" w:rsidRDefault="00275393">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rsidR="001C1040" w:rsidRDefault="00275393">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w:rPr>
            <w:rFonts w:ascii="Cambria Math" w:hAnsi="Cambria Math"/>
          </w:rP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rsidR="001C1040" w:rsidRDefault="00275393">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w:t>
      </w:r>
      <w:r>
        <w:rPr>
          <w:b/>
        </w:rPr>
        <w:t>¿fig:ree_model?</w:t>
      </w:r>
      <w:r>
        <w:rPr>
          <w:rFonts w:ascii="Times New Roman" w:hAnsi="Times New Roman" w:cs="Times New Roman"/>
        </w:rPr>
        <w:t>‌</w:t>
      </w:r>
      <w:r>
        <w:t>b.</w:t>
      </w:r>
    </w:p>
    <w:p w:rsidR="001C1040" w:rsidRDefault="00275393">
      <w:pPr>
        <w:pStyle w:val="BodyText"/>
      </w:pPr>
      <w:r>
        <w:t>Primary depletion degrees of the xenolith samples are estimated by finding the model compositions that best fit the whole-rock HREE, MgO, and  composition of 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¿fig:trace_elements?</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rsidR="001C1040" w:rsidRDefault="00275393">
      <w:pPr>
        <w:pStyle w:val="Heading3"/>
      </w:pPr>
      <w:bookmarkStart w:id="72" w:name="discussion-of-trace-elements"/>
      <w:bookmarkEnd w:id="72"/>
      <w:r>
        <w:t>Discussion of trace elements</w:t>
      </w:r>
    </w:p>
    <w:p w:rsidR="001C1040" w:rsidRDefault="00275393">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rsidR="001C1040" w:rsidRDefault="00275393">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rsidR="001C1040" w:rsidRDefault="00275393">
      <w:pPr>
        <w:pStyle w:val="Heading2"/>
      </w:pPr>
      <w:bookmarkStart w:id="73" w:name="major-element-thermometry"/>
      <w:bookmarkEnd w:id="73"/>
      <w:r>
        <w:t>Major-element thermometry</w:t>
      </w:r>
    </w:p>
    <w:p w:rsidR="001C1040" w:rsidRDefault="00275393">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rsidR="001C1040" w:rsidRDefault="00275393">
      <w:pPr>
        <w:pStyle w:val="Heading3"/>
      </w:pPr>
      <w:bookmarkStart w:id="74" w:name="error-in-thermometer-calibrations"/>
      <w:bookmarkEnd w:id="74"/>
      <w:r>
        <w:t>Error in thermometer calibrations</w:t>
      </w:r>
    </w:p>
    <w:p w:rsidR="001C1040" w:rsidRDefault="00275393">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STIXGeneral-Regular" w:hAnsi="STIXGeneral-Regular" w:cs="STIXGeneral-Regular"/>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STIXGeneral-Regular" w:hAnsi="STIXGeneral-Regular" w:cs="STIXGeneral-Regular"/>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rsidR="001C1040" w:rsidRDefault="00275393">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rsidR="001C1040" w:rsidRDefault="00275393">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Cambria Math" w:hAnsi="Cambria Math"/>
              </w:rPr>
            </m:ctrlPr>
          </m:sSubPr>
          <m:e>
            <m:r>
              <w:rPr>
                <w:rFonts w:ascii="STIXGeneral-Regular" w:hAnsi="STIXGeneral-Regular" w:cs="STIXGeneral-Regular"/>
              </w:rPr>
              <m:t>T</m:t>
            </m:r>
          </m:e>
          <m:sub>
            <m:r>
              <m:rPr>
                <m:sty m:val="p"/>
              </m:rPr>
              <w:rPr>
                <w:rFonts w:ascii="Cambria Math" w:hAnsi="Cambria Math"/>
              </w:rPr>
              <m:t>BKN</m:t>
            </m:r>
          </m:sub>
        </m:sSub>
        <m:r>
          <w:rPr>
            <w:rFonts w:ascii="Cambria Math" w:hAnsi="Cambria Math"/>
          </w:rPr>
          <m:t>=0.9</m:t>
        </m:r>
        <m:r>
          <w:rPr>
            <w:rFonts w:ascii="Times New Roman" w:hAnsi="Times New Roman" w:cs="Times New Roman"/>
          </w:rPr>
          <m:t> </m:t>
        </m:r>
        <m:sSub>
          <m:sSubPr>
            <m:ctrlPr>
              <w:rPr>
                <w:rFonts w:ascii="Cambria Math" w:hAnsi="Cambria Math"/>
              </w:rPr>
            </m:ctrlPr>
          </m:sSubPr>
          <m:e>
            <m:r>
              <w:rPr>
                <w:rFonts w:ascii="STIXGeneral-Regular" w:hAnsi="STIXGeneral-Regular" w:cs="STIXGeneral-Regular"/>
              </w:rPr>
              <m:t>T</m:t>
            </m:r>
          </m:e>
          <m:sub>
            <m:r>
              <m:rPr>
                <m:sty m:val="p"/>
              </m:rPr>
              <w:rPr>
                <w:rFonts w:ascii="Cambria Math" w:hAnsi="Cambria Math"/>
              </w:rPr>
              <m:t>TA98</m:t>
            </m:r>
          </m:sub>
        </m:sSub>
        <m:r>
          <w:rPr>
            <w:rFonts w:ascii="Cambria Math" w:hAnsi="Cambria Math"/>
          </w:rP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low within-sample scatter of the Ca-in-OPX thermometer possibly results from the fast diffusion and complete re-equilibration of small amounts of Ca in orthopyroxene, or of the stability of relatively refractory orthopyroxene against late magmatic modification. </w:t>
      </w:r>
    </w:p>
    <w:p w:rsidR="001C1040" w:rsidRDefault="00275393">
      <w:pPr>
        <w:pStyle w:val="Heading3"/>
      </w:pPr>
      <w:bookmarkStart w:id="75" w:name="core-temperatures"/>
      <w:bookmarkEnd w:id="75"/>
      <w:r>
        <w:t>Core temperatures</w:t>
      </w:r>
    </w:p>
    <w:p w:rsidR="001C1040" w:rsidRDefault="00275393">
      <w:pPr>
        <w:pStyle w:val="FirstParagraph"/>
      </w:pPr>
      <w:r>
        <w:t>Average TA98 temperatures range from 957 to 1063ºC for cores and 955 to 1054ºC for rims Table </w:t>
      </w:r>
      <w:r>
        <w:rPr>
          <w:b/>
        </w:rPr>
        <w:t>¿tbl:thermometry?</w:t>
      </w:r>
      <w:r>
        <w: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rsidR="001C1040" w:rsidRDefault="00275393">
      <w:pPr>
        <w:pStyle w:val="Heading3"/>
      </w:pPr>
      <w:bookmarkStart w:id="76" w:name="rim-temperatures"/>
      <w:bookmarkEnd w:id="76"/>
      <w:r>
        <w:t>Rim temperatures</w:t>
      </w:r>
    </w:p>
    <w:p w:rsidR="001C1040" w:rsidRDefault="00275393">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rsidR="001C1040" w:rsidRDefault="00275393">
      <w:pPr>
        <w:pStyle w:val="Heading3"/>
      </w:pPr>
      <w:bookmarkStart w:id="77" w:name="two-temperature-cohorts"/>
      <w:bookmarkEnd w:id="77"/>
      <w:r>
        <w:t>Two temperature cohorts</w:t>
      </w:r>
    </w:p>
    <w:p w:rsidR="001C1040" w:rsidRDefault="00275393">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rsidR="001C1040" w:rsidRDefault="00275393">
      <w:pPr>
        <w:pStyle w:val="BodyText"/>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 Figure </w:t>
      </w:r>
      <w:r>
        <w:rPr>
          <w:b/>
        </w:rPr>
        <w:t>¿fig:major_elements?</w:t>
      </w:r>
      <w:r>
        <w:rPr>
          <w:rFonts w:ascii="Times New Roman" w:hAnsi="Times New Roman" w:cs="Times New Roman"/>
        </w:rPr>
        <w:t>‌</w:t>
      </w:r>
      <w:r>
        <w:t>-</w:t>
      </w:r>
      <w:r>
        <w:rPr>
          <w:rFonts w:ascii="Times New Roman" w:hAnsi="Times New Roman" w:cs="Times New Roman"/>
        </w:rPr>
        <w:t>‌</w:t>
      </w:r>
      <w:r>
        <w:t>Figure </w:t>
      </w:r>
      <w:r>
        <w:rPr>
          <w:b/>
        </w:rPr>
        <w:t>¿fig:depths?</w:t>
      </w:r>
      <w:r>
        <w:t>.</w:t>
      </w:r>
    </w:p>
    <w:p w:rsidR="001C1040" w:rsidRDefault="00275393">
      <w:pPr>
        <w:pStyle w:val="Heading2"/>
      </w:pPr>
      <w:bookmarkStart w:id="78" w:name="ree-in-pyroxene-thermometry"/>
      <w:bookmarkEnd w:id="78"/>
      <w:r>
        <w:t>REE-in-pyroxene thermometry</w:t>
      </w:r>
    </w:p>
    <w:p w:rsidR="001C1040" w:rsidRDefault="00275393">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rsidR="001C1040" w:rsidRDefault="00275393">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K</m:t>
        </m:r>
        <m:r>
          <w:rPr>
            <w:rFonts w:ascii="Cambria Math" w:hAnsi="Cambria Math"/>
          </w:rPr>
          <m:t>]=</m:t>
        </m:r>
        <m:sSub>
          <m:sSubPr>
            <m:ctrlPr>
              <w:rPr>
                <w:rFonts w:ascii="Cambria Math" w:hAnsi="Cambria Math"/>
              </w:rPr>
            </m:ctrlPr>
          </m:sSubPr>
          <m:e>
            <m:r>
              <w:rPr>
                <w:rFonts w:ascii="STIXGeneral-Regular" w:hAnsi="STIXGeneral-Regular" w:cs="STIXGeneral-Regular"/>
              </w:rPr>
              <m:t>B</m:t>
            </m:r>
          </m:e>
          <m:sub>
            <m:r>
              <w:rPr>
                <w:rFonts w:ascii="STIXGeneral-Regular" w:hAnsi="STIXGeneral-Regular" w:cs="STIXGeneral-Regular"/>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STIXGeneral-Regular" w:hAnsi="STIXGeneral-Regular" w:cs="STIXGeneral-Regular"/>
                  </w:rPr>
                  <m:t>D</m:t>
                </m:r>
              </m:e>
              <m:sup>
                <m:r>
                  <m:rPr>
                    <m:sty m:val="p"/>
                  </m:rPr>
                  <w:rPr>
                    <w:rFonts w:ascii="Cambria Math" w:hAnsi="Cambria Math"/>
                  </w:rPr>
                  <m:t>opx/cpx</m:t>
                </m:r>
              </m:sup>
            </m:sSup>
          </m:e>
          <m:sub>
            <m:r>
              <w:rPr>
                <w:rFonts w:ascii="STIXGeneral-Regular" w:hAnsi="STIXGeneral-Regular" w:cs="STIXGeneral-Regular"/>
              </w:rPr>
              <m:t>i</m:t>
            </m:r>
          </m:sub>
        </m:sSub>
        <m:r>
          <w:rPr>
            <w:rFonts w:ascii="Cambria Math" w:hAnsi="Cambria Math"/>
          </w:rPr>
          <m:t>)-</m:t>
        </m:r>
        <m:sSub>
          <m:sSubPr>
            <m:ctrlPr>
              <w:rPr>
                <w:rFonts w:ascii="Cambria Math" w:hAnsi="Cambria Math"/>
              </w:rPr>
            </m:ctrlPr>
          </m:sSubPr>
          <m:e>
            <m:r>
              <w:rPr>
                <w:rFonts w:ascii="STIXGeneral-Regular" w:hAnsi="STIXGeneral-Regular" w:cs="STIXGeneral-Regular"/>
              </w:rPr>
              <m:t>A</m:t>
            </m:r>
          </m:e>
          <m:sub>
            <m:r>
              <w:rPr>
                <w:rFonts w:ascii="STIXGeneral-Regular" w:hAnsi="STIXGeneral-Regular" w:cs="STIXGeneral-Regular"/>
              </w:rPr>
              <m:t>i</m:t>
            </m:r>
          </m:sub>
        </m:sSub>
        <m:sSup>
          <m:sSupPr>
            <m:ctrlPr>
              <w:rPr>
                <w:rFonts w:ascii="Cambria Math" w:hAnsi="Cambria Math"/>
              </w:rPr>
            </m:ctrlPr>
          </m:sSupPr>
          <m:e>
            <m:r>
              <w:rPr>
                <w:rFonts w:ascii="Cambria Math" w:hAnsi="Cambria Math"/>
              </w:rPr>
              <m:t>)</m:t>
            </m:r>
          </m:e>
          <m:sup>
            <m:r>
              <w:rPr>
                <w:rFonts w:ascii="Cambria Math" w:hAnsi="Cambria Math"/>
              </w:rPr>
              <m:t>-1</m:t>
            </m:r>
          </m:sup>
        </m:sSup>
      </m:oMath>
      <w:r>
        <w:t>. These per-element equilibration temperatures are shown in Figure </w:t>
      </w:r>
      <w:r>
        <w:rPr>
          <w:b/>
        </w:rPr>
        <w:t>¿fig:ree_temperatures?</w:t>
      </w:r>
      <w:r>
        <w:t xml:space="preserve">. The best-fitting line from the origin through each point in </w:t>
      </w:r>
      <m:oMath>
        <m:r>
          <w:rPr>
            <w:rFonts w:ascii="STIXGeneral-Regular" w:hAnsi="STIXGeneral-Regular" w:cs="STIXGeneral-Regular"/>
          </w:rPr>
          <m:t>B</m:t>
        </m:r>
      </m:oMath>
      <w:r>
        <w:t xml:space="preserve"> vs. </w:t>
      </w:r>
      <m:oMath>
        <m:r>
          <m:rPr>
            <m:sty m:val="p"/>
          </m:rPr>
          <w:rPr>
            <w:rFonts w:ascii="Cambria Math" w:hAnsi="Cambria Math"/>
          </w:rPr>
          <m:t>ln</m:t>
        </m:r>
        <m:r>
          <w:rPr>
            <w:rFonts w:ascii="Cambria Math" w:hAnsi="Cambria Math"/>
          </w:rPr>
          <m:t>(</m:t>
        </m:r>
        <m:sSup>
          <m:sSupPr>
            <m:ctrlPr>
              <w:rPr>
                <w:rFonts w:ascii="Cambria Math" w:hAnsi="Cambria Math"/>
              </w:rPr>
            </m:ctrlPr>
          </m:sSupPr>
          <m:e>
            <m:r>
              <w:rPr>
                <w:rFonts w:ascii="STIXGeneral-Regular" w:hAnsi="STIXGeneral-Regular" w:cs="STIXGeneral-Regular"/>
              </w:rPr>
              <m:t>D</m:t>
            </m:r>
          </m:e>
          <m:sup>
            <m:r>
              <m:rPr>
                <m:sty m:val="p"/>
              </m:rPr>
              <w:rPr>
                <w:rFonts w:ascii="Cambria Math" w:hAnsi="Cambria Math"/>
              </w:rPr>
              <m:t>opx/cpx</m:t>
            </m:r>
          </m:sup>
        </m:sSup>
        <m:r>
          <w:rPr>
            <w:rFonts w:ascii="Cambria Math" w:hAnsi="Cambria Math"/>
          </w:rPr>
          <m:t>)-</m:t>
        </m:r>
        <m:r>
          <w:rPr>
            <w:rFonts w:ascii="STIXGeneral-Regular" w:hAnsi="STIXGeneral-Regular" w:cs="STIXGeneral-Regular"/>
          </w:rPr>
          <m:t>A</m:t>
        </m:r>
      </m:oMath>
      <w:r>
        <w:t xml:space="preserve"> space (using a robust regression with a Tukey biweight norm) yields the equilibrium temperature for each sample. Significant outliers from the fit are excluded from the thermometry, and may represent effects of disequilibrium processes.</w:t>
      </w:r>
    </w:p>
    <w:p w:rsidR="001C1040" w:rsidRDefault="00275393">
      <w:pPr>
        <w:pStyle w:val="Heading3"/>
      </w:pPr>
      <w:bookmarkStart w:id="79" w:name="pyroxene-rare-earth-disequilibrium"/>
      <w:bookmarkEnd w:id="79"/>
      <w:r>
        <w:t>Pyroxene rare-earth disequilibrium</w:t>
      </w:r>
    </w:p>
    <w:p w:rsidR="001C1040" w:rsidRDefault="00275393">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rsidR="001C1040" w:rsidRDefault="00275393">
      <w:pPr>
        <w:pStyle w:val="BodyText"/>
      </w:pPr>
      <w:r>
        <w:t xml:space="preserve">The pattern of disequilibrium in sample CK-4 suggests that </w:t>
      </w:r>
      <m:oMath>
        <m:sSup>
          <m:sSupPr>
            <m:ctrlPr>
              <w:rPr>
                <w:rFonts w:ascii="Cambria Math" w:hAnsi="Cambria Math"/>
              </w:rPr>
            </m:ctrlPr>
          </m:sSupPr>
          <m:e>
            <m:r>
              <w:rPr>
                <w:rFonts w:ascii="STIXGeneral-Regular" w:hAnsi="STIXGeneral-Regular" w:cs="STIXGeneral-Regular"/>
              </w:rPr>
              <m:t>D</m:t>
            </m:r>
          </m:e>
          <m:sup>
            <m:r>
              <m:rPr>
                <m:sty m:val="p"/>
              </m:rPr>
              <w:rPr>
                <w:rFonts w:ascii="Cambria Math" w:hAnsi="Cambria Math"/>
              </w: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rsidR="001C1040" w:rsidRDefault="00275393">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 2016)</w:t>
      </w:r>
      <w:r>
        <w:t>, or Eu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rsidR="001C1040" w:rsidRDefault="00275393">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rsidR="001C1040" w:rsidRDefault="00275393">
      <w:pPr>
        <w:pStyle w:val="Heading3"/>
      </w:pPr>
      <w:bookmarkStart w:id="80" w:name="sec:temperature-significance"/>
      <w:bookmarkEnd w:id="80"/>
      <w:r>
        <w:t>Comparison with major-element thermometry</w:t>
      </w:r>
    </w:p>
    <w:p w:rsidR="001C1040" w:rsidRDefault="00275393">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rsidR="001C1040" w:rsidRDefault="00275393">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rsidR="001C1040" w:rsidRDefault="00275393">
      <w:pPr>
        <w:pStyle w:val="Heading2"/>
      </w:pPr>
      <w:bookmarkStart w:id="81" w:name="geochemical-variation-within-the-crystal"/>
      <w:bookmarkEnd w:id="81"/>
      <w:r>
        <w:t>Geochemical variation within the Crystal Knob sample set</w:t>
      </w:r>
    </w:p>
    <w:p w:rsidR="001C1040" w:rsidRDefault="00275393">
      <w:pPr>
        <w:pStyle w:val="FirstParagraph"/>
      </w:pPr>
      <w:r>
        <w:t xml:space="preserve">All of the Crystal Knob xenoliths analyzed are isotopically depleted, with an initial </w:t>
      </w:r>
      <m:oMath>
        <m:sSub>
          <m:sSubPr>
            <m:ctrlPr>
              <w:rPr>
                <w:rFonts w:ascii="Cambria Math" w:hAnsi="Cambria Math"/>
              </w:rPr>
            </m:ctrlPr>
          </m:sSubPr>
          <m:e>
            <m:r>
              <w:rPr>
                <w:rFonts w:ascii="STIXGeneral-Regular" w:hAnsi="STIXGeneral-Regular" w:cs="STIXGeneral-Regular"/>
              </w:rPr>
              <m:t>ϵ</m:t>
            </m:r>
          </m:e>
          <m:sub>
            <m:r>
              <m:rPr>
                <m:sty m:val="p"/>
              </m:rPr>
              <w:rPr>
                <w:rFonts w:ascii="Cambria Math" w:hAnsi="Cambria Math"/>
              </w:rPr>
              <m:t>Nd</m:t>
            </m:r>
          </m:sub>
        </m:sSub>
      </m:oMath>
      <w:r>
        <w:t xml:space="preserve"> of +10, and </w:t>
      </w:r>
      <w:ins w:id="82" w:author="Mihai Ducea" w:date="2017-06-28T10:16:00Z">
        <w:r w:rsidR="002C5D36">
          <w:t>87Sr/86Sr</w:t>
        </w:r>
      </w:ins>
      <w:r>
        <w:t xml:space="preserve">/ of .7029. This corresponds to the depleted upper mantle [e.g. </w:t>
      </w:r>
      <w:r>
        <w:rPr>
          <w:i/>
        </w:rPr>
        <w:t>Hofmann</w:t>
      </w:r>
      <w:r>
        <w:t>, 1997], with a mantle upwelling source that has seen no contribution from the western North American crust or continental lithosphere more generally. The mantle lithosphere sampled by the Crystal Knob suite was created from the same convective mantle reservoir and is distinct from the overlying crustal material.</w:t>
      </w:r>
    </w:p>
    <w:p w:rsidR="001C1040" w:rsidRDefault="00275393">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rsidR="001C1040" w:rsidRDefault="00275393">
      <w:pPr>
        <w:pStyle w:val="BodyText"/>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They also contain chromian spinels, which are a product of increased levels of melt extraction.</w:t>
      </w:r>
    </w:p>
    <w:p w:rsidR="001C1040" w:rsidRDefault="00275393">
      <w:pPr>
        <w:pStyle w:val="BodyText"/>
      </w:pPr>
      <w:r>
        <w:t>Phases within sample CK-6 show uniformly low Mg#s, suggesting depletion. However, high modal abundance of pyroxene phases suggests some amount of major-element re-enrichment after formation. This is bolstered by petrographic evidence of significant growth and aggregation of pyroxene grains, unique in the sample set.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p>
    <w:p w:rsidR="001C1040" w:rsidRDefault="00275393">
      <w:pPr>
        <w:pStyle w:val="BodyText"/>
      </w:pPr>
      <w:r>
        <w:t>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w:t>
      </w:r>
    </w:p>
    <w:p w:rsidR="001C1040" w:rsidRDefault="00275393">
      <w:pPr>
        <w:pStyle w:val="Heading2"/>
      </w:pPr>
      <w:bookmarkStart w:id="83" w:name="depth-constraints"/>
      <w:bookmarkEnd w:id="83"/>
      <w:r>
        <w:t>Depth constraints</w:t>
      </w:r>
    </w:p>
    <w:p w:rsidR="001C1040" w:rsidRDefault="00275393">
      <w:pPr>
        <w:pStyle w:val="FirstParagraph"/>
      </w:pPr>
      <w:r>
        <w: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rsidR="001C1040" w:rsidRDefault="00275393">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rsidR="001C1040" w:rsidRDefault="00275393">
      <w:pPr>
        <w:pStyle w:val="Heading3"/>
      </w:pPr>
      <w:bookmarkStart w:id="84" w:name="limits-of-spinel-stability"/>
      <w:bookmarkEnd w:id="84"/>
      <w:r>
        <w:t>Limits of spinel stability</w:t>
      </w:r>
    </w:p>
    <w:p w:rsidR="001C1040" w:rsidRDefault="00275393">
      <w:pPr>
        <w:pStyle w:val="FirstParagraph"/>
      </w:pPr>
      <w:r>
        <w:t>Entrainment depths of all peridotite xenoliths must be greater than ~30 km, the depth of the Moho near the Crystal Knob eruption site [</w:t>
      </w:r>
      <w:r>
        <w:rPr>
          <w:i/>
        </w:rPr>
        <w:t>Tréhu</w:t>
      </w:r>
      <w:r>
        <w:t>, 1991], which will be discussed in more detail in Section 3.2. Another minimum depth constraint is the plagioclase--spinel peridotite facies transition, which occurs at depths of 20-30 km [</w:t>
      </w:r>
      <w:r>
        <w:rPr>
          <w:i/>
        </w:rPr>
        <w:t>Borghini et al.</w:t>
      </w:r>
      <w:r>
        <w:t xml:space="preserve">, 2009; </w:t>
      </w:r>
      <w:r>
        <w:rPr>
          <w:i/>
        </w:rPr>
        <w:t>Green and Ringwood</w:t>
      </w:r>
      <w:r>
        <w:t>, 1970].</w:t>
      </w:r>
    </w:p>
    <w:p w:rsidR="001C1040" w:rsidRDefault="00275393">
      <w:pPr>
        <w:pStyle w:val="BodyText"/>
      </w:pPr>
      <w:r>
        <w:t>The high-pressure boundary of spinel stability limits maximum possible entrainment depths. 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rsidR="001C1040" w:rsidRDefault="00275393">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rsidR="001C1040" w:rsidRDefault="00275393">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Figure </w:t>
      </w:r>
      <w:r>
        <w:rPr>
          <w:b/>
        </w:rPr>
        <w:t>¿fig:depth?</w:t>
      </w:r>
      <w:r>
        <w:t xml:space="preserve"> to graphically illustrate the phase-transition depths given the Cr# of each sample (with error bars of 0.15 GPa).</w:t>
      </w:r>
    </w:p>
    <w:p w:rsidR="001C1040" w:rsidRDefault="00275393">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rsidR="001C1040" w:rsidRDefault="00275393">
      <w:pPr>
        <w:pStyle w:val="Heading3"/>
      </w:pPr>
      <w:bookmarkStart w:id="85" w:name="ca-in-olivine-barometer"/>
      <w:bookmarkEnd w:id="85"/>
      <w:r>
        <w:t>Ca-in-olivine barometer</w:t>
      </w:r>
    </w:p>
    <w:p w:rsidR="001C1040" w:rsidRDefault="00275393">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rsidR="001C1040" w:rsidRDefault="00275393">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dependence,vulnerability to late-stage diffusion, and dependence on low Ca concentrations in olivine near analytical thresholds for electron microprobe analysis [</w:t>
      </w:r>
      <w:r>
        <w:rPr>
          <w:i/>
        </w:rPr>
        <w:t>Medaris et al.</w:t>
      </w:r>
      <w:r>
        <w:t xml:space="preserve">, 1999; </w:t>
      </w:r>
      <w:r>
        <w:rPr>
          <w:i/>
        </w:rPr>
        <w:t>O’Reilly</w:t>
      </w:r>
      <w:r>
        <w:t>, 1997].</w:t>
      </w:r>
    </w:p>
    <w:p w:rsidR="001C1040" w:rsidRDefault="00275393">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rsidR="001C1040" w:rsidRDefault="00275393">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This may explain that CK-4, the most altered sample, has a depth mode ~10 km shallower than the other samples (CK-3 and CK-6) with similar equilibration temperatures. The temperatures derived from the independent REE system are higher than the major-element temperatures for several samples in the high-temperature cohort (CK-4 and CK-6), which may point to these samples being derived from a greater depth within the distribution of Ca-in-olivine depths.</w:t>
      </w:r>
    </w:p>
    <w:p w:rsidR="001C1040" w:rsidRDefault="00275393">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rsidR="001C1040" w:rsidRDefault="00275393">
      <w:pPr>
        <w:pStyle w:val="Heading3"/>
      </w:pPr>
      <w:bookmarkStart w:id="86" w:name="comparisons-with-steady-state-heat-flow"/>
      <w:bookmarkEnd w:id="86"/>
      <w:r>
        <w:t>Comparisons with steady-state heat flow</w:t>
      </w:r>
    </w:p>
    <w:p w:rsidR="001C1040" w:rsidRDefault="00275393">
      <w:pPr>
        <w:pStyle w:val="FirstParagraph"/>
      </w:pPr>
      <w:r>
        <w:t>The depth constraints derived from xenolith thermobarometry above can be compared to surface heat-flow and seismic constraints on the regional geotherm.</w:t>
      </w:r>
    </w:p>
    <w:p w:rsidR="001C1040" w:rsidRDefault="00275393">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rsidR="001C1040" w:rsidRDefault="00275393">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4]. This yields a slightly "hotter" geotherm throughout the mantle lithosphere.</w:t>
      </w:r>
    </w:p>
    <w:p w:rsidR="001C1040" w:rsidRDefault="00275393">
      <w:pPr>
        <w:pStyle w:val="BodyText"/>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depth distributions broadly correspond to a range in surface heat flow from ~70 to 110 mW/m^2.</w:t>
      </w:r>
    </w:p>
    <w:p w:rsidR="001C1040" w:rsidRDefault="00275393">
      <w:pPr>
        <w:pStyle w:val="BodyText"/>
      </w:pPr>
      <w:r>
        <w:t xml:space="preserve">Using a database of surface heat flows for North America, </w:t>
      </w:r>
      <w:r>
        <w:rPr>
          <w:i/>
        </w:rPr>
        <w:t>Erkan and Blackwell</w:t>
      </w:r>
      <w:r>
        <w:t xml:space="preserve"> [2009] estimates regionally-averaged heat flows of 80-90 mW/m^2 for the central California coast, including the vicinity of Crystal Knob. Projection of the TA98 temperature distribution onto our calculated steady-state geotherms yields model depths of ~45-55 km for the Crystal Knob sample set. This depth range falls within the spinel stability field and near the center of the depth distributions extracted using Ca-in-olivine barometry. However, depths derived from surface heat flows may be underestimates, for reasons discussed in Section 3.1.</w:t>
      </w:r>
    </w:p>
    <w:p w:rsidR="001C1040" w:rsidRDefault="00275393">
      <w:pPr>
        <w:pStyle w:val="Heading3"/>
      </w:pPr>
      <w:bookmarkStart w:id="87" w:name="summary-of-depth-constraints"/>
      <w:bookmarkEnd w:id="87"/>
      <w:r>
        <w:t>Summary of depth constraints</w:t>
      </w:r>
    </w:p>
    <w:p w:rsidR="001C1040" w:rsidRDefault="00275393">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rsidR="001C1040" w:rsidRDefault="00275393">
      <w:pPr>
        <w:pStyle w:val="BodyText"/>
      </w:pPr>
      <w:r>
        <w:t>This assessment of relatively deep entrainment of the Crystal Knob xenoliths along a fairly "cool" geotherm conforms to constraints from independent studies.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rsidR="001C1040" w:rsidRDefault="00275393">
      <w:pPr>
        <w:pStyle w:val="BodyText"/>
      </w:pPr>
      <w:r>
        <w:t>We next turn to the accuracy of this extrapolation from heat flow values, and its implication for understanding the thermal structure of the lithosphere.</w:t>
      </w:r>
    </w:p>
    <w:p w:rsidR="001C1040" w:rsidRDefault="00275393">
      <w:pPr>
        <w:pStyle w:val="Heading1"/>
      </w:pPr>
      <w:bookmarkStart w:id="88" w:name="origin-of-the-mantle-lithosphere-beneath"/>
      <w:bookmarkEnd w:id="88"/>
      <w:r>
        <w:t>Origin of the mantle lithosphere beneath Crystal Knob</w:t>
      </w:r>
    </w:p>
    <w:p w:rsidR="001C1040" w:rsidRDefault="00275393">
      <w:pPr>
        <w:pStyle w:val="FirstParagraph"/>
      </w:pPr>
      <w:r>
        <w:t xml:space="preserve">Rb-Sr and Sm-Nd isotopic and trace-element compositions of peridotite xenoliths demonstrate that the mantle lithosphere that was sampled by the Crystal Knob volcanic neck is sourced from the depleted </w:t>
      </w:r>
      <w:del w:id="89" w:author="Mihai Ducea" w:date="2017-06-28T10:33:00Z">
        <w:r w:rsidDel="00C93B9D">
          <w:delText xml:space="preserve">convecting </w:delText>
        </w:r>
      </w:del>
      <w:r>
        <w:t xml:space="preserve">mantle [e.g. </w:t>
      </w:r>
      <w:r>
        <w:rPr>
          <w:i/>
        </w:rPr>
        <w:t>Hofmann</w:t>
      </w:r>
      <w:r>
        <w:t xml:space="preserve">, 1997] with no contribution from either recycled crustal material or ancient sub-continental mantle lithosphere. This aligns intuitively with the eruption of the neck through the Franciscan accretionary complex, which dominates the regional crustal column, sitting below unrooted nappes of Salinia continental arc rocks [e.g. </w:t>
      </w:r>
      <w:r>
        <w:rPr>
          <w:i/>
        </w:rPr>
        <w:t>Hall and Saleeby</w:t>
      </w:r>
      <w:r>
        <w:t xml:space="preserve">, </w:t>
      </w:r>
      <w:commentRangeStart w:id="90"/>
      <w:r>
        <w:t>2013</w:t>
      </w:r>
      <w:commentRangeEnd w:id="90"/>
      <w:r w:rsidR="00B20CAC">
        <w:rPr>
          <w:rStyle w:val="CommentReference"/>
        </w:rPr>
        <w:commentReference w:id="90"/>
      </w:r>
      <w:r>
        <w:t>].</w:t>
      </w:r>
    </w:p>
    <w:p w:rsidR="001C1040" w:rsidRDefault="00275393">
      <w:pPr>
        <w:pStyle w:val="BodyText"/>
      </w:pPr>
      <w:r>
        <w:t>The Franciscan complex of the region was assembled by sustained subduction of the Farallon plate during the Cretaceous and early Tertiary [</w:t>
      </w:r>
      <w:r>
        <w:rPr>
          <w:i/>
        </w:rPr>
        <w:t>Chapman et al.</w:t>
      </w:r>
      <w:r>
        <w:t xml:space="preserve">, 2016a; </w:t>
      </w:r>
      <w:r>
        <w:rPr>
          <w:i/>
        </w:rPr>
        <w:t>Cowan</w:t>
      </w:r>
      <w:r>
        <w:t xml:space="preserve">, 1978; </w:t>
      </w:r>
      <w:r>
        <w:rPr>
          <w:i/>
        </w:rPr>
        <w:t>Saleeby and contributors</w:t>
      </w:r>
      <w:r>
        <w:t xml:space="preserve">, 1986; </w:t>
      </w:r>
      <w:r>
        <w:rPr>
          <w:i/>
        </w:rPr>
        <w:t>Seton et al.</w:t>
      </w:r>
      <w:r>
        <w:t>, 2012], and it follows that the mantle lithosphere of the region may have been constructed from partly subducted Farallon plate upper mantle late in this Franciscan accretionary history. Alternatively, another mechanism could have operated following the cessation of Farallon plate subduction, during the establishment of the San Andreas transform system. Based on the regional geologic history and constraints from crustal structure, we identify several viable tectonic scenarios for the formation of the mantle lithosphere beneath coastal central California, which we summarize in Section 3.3</w:t>
      </w:r>
      <w:r>
        <w:rPr>
          <w:rFonts w:ascii="Times New Roman" w:hAnsi="Times New Roman" w:cs="Times New Roman"/>
        </w:rPr>
        <w:t>‌</w:t>
      </w:r>
      <w:r>
        <w:t>-</w:t>
      </w:r>
      <w:r>
        <w:rPr>
          <w:rFonts w:ascii="Times New Roman" w:hAnsi="Times New Roman" w:cs="Times New Roman"/>
        </w:rPr>
        <w:t>‌</w:t>
      </w:r>
      <w:r>
        <w:t>Section 3.5.</w:t>
      </w:r>
    </w:p>
    <w:p w:rsidR="001C1040" w:rsidRDefault="00275393">
      <w:pPr>
        <w:pStyle w:val="Heading2"/>
      </w:pPr>
      <w:bookmarkStart w:id="91" w:name="sec:heat-flow"/>
      <w:bookmarkEnd w:id="91"/>
      <w:r>
        <w:t>Thermal constraints on lithospheric structure and history</w:t>
      </w:r>
    </w:p>
    <w:p w:rsidR="001C1040" w:rsidRDefault="00275393">
      <w:pPr>
        <w:pStyle w:val="FirstParagraph"/>
      </w:pPr>
      <w:r>
        <w:t xml:space="preserve">In this section, we summarize previous efforts to use surface heat flow to query the deep lithospheric structure of coastal California. Studies relying on surface heat flow form the basis of attempts to estimate the thermal structure and evolutionary history of the mantle lithosphere beneath the central California coast ranges.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Range Thermal Anomaly" of high surface heat flux measurements in a broad swath across the entire Coast Range belt, both inboard and outboard of the San Andreas fault zone.</w:t>
      </w:r>
    </w:p>
    <w:p w:rsidR="001C1040" w:rsidRDefault="00275393">
      <w:pPr>
        <w:pStyle w:val="BodyText"/>
      </w:pPr>
      <w:r>
        <w:t>Heat flows in the Coast Ranges range from 60-90 mW/m^2. These are much higher than those observed in the adjacent Central Valley and Sierra Nevada, but are similar to those measured in the Mojave province. They are also on the relatively high end of the global range of regionally averaged continental heat flows, which range from lows of 20 mW/m^2 in cratonic cores to 120 mW/m^2 in focused areas of active mantle upwelling (e.g. the southern Salton Trough) [</w:t>
      </w:r>
      <w:r>
        <w:rPr>
          <w:i/>
        </w:rPr>
        <w:t>Erkan and Blackwell</w:t>
      </w:r>
      <w:r>
        <w:t xml:space="preserve">, 2009; </w:t>
      </w:r>
      <w:r>
        <w:rPr>
          <w:i/>
        </w:rPr>
        <w:t>Pollack and Chapman</w:t>
      </w:r>
      <w:r>
        <w:t>, 1977].</w:t>
      </w:r>
    </w:p>
    <w:p w:rsidR="001C1040" w:rsidRDefault="00275393">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rsidR="001C1040" w:rsidRDefault="00275393">
      <w:pPr>
        <w:pStyle w:val="BodyText"/>
      </w:pPr>
      <w:r>
        <w:t>Heat flow measurements in the Coast Ranges are likely to be maximum estimates of the regionally-averaged heat flow and geothermal gradient due to several factors including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w:t>
      </w:r>
    </w:p>
    <w:p w:rsidR="001C1040" w:rsidRDefault="00275393">
      <w:pPr>
        <w:pStyle w:val="BodyText"/>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were hesitant to invoke fluid flow to elevate the regionally averaged thermal gradient. However, areas underlain by an intact batholithic crustal column (e.g. the Sierra Nevada the Peninsular Ranges) show relatively low heat flows. This suggests that fluid transport or localized upwelling along the San Andreas transform system may contribute significantly to anomalously high surface heat flow in the Coast Ranges. </w:t>
      </w:r>
      <w:r>
        <w:rPr>
          <w:i/>
        </w:rPr>
        <w:t>Kennedy</w:t>
      </w:r>
      <w:r>
        <w:t xml:space="preserve"> [1997] shows the presence of mantle fluids in the San Andreas fault zone, suggesting that deep fluid transport may occur in the region.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¿fig:context?</w:t>
      </w:r>
      <w:r>
        <w:t>]) since the Pleistocene.</w:t>
      </w:r>
    </w:p>
    <w:p w:rsidR="001C1040" w:rsidRDefault="00275393">
      <w:pPr>
        <w:pStyle w:val="BodyText"/>
      </w:pPr>
      <w:r>
        <w:t xml:space="preserve">In sum, estimates of the geothermal gradient derived from surface heat flow may overestimate the geothermal gradient at depth, especially in the presence of fluid flow and radiogenic rocks near the surface. Thus, it seems likely that the gradients given in </w:t>
      </w:r>
      <w:r>
        <w:rPr>
          <w:i/>
        </w:rPr>
        <w:t>Erkan and Blackwell</w:t>
      </w:r>
      <w:r>
        <w:t xml:space="preserve"> [2009] are a maximum limit on the geothermal gradient in the mantle lithosphere. Next, we introduce several tectonic scenarios for the formation of the mantle lithosphere beneath the central California coastal region and attempt to distinguish between them using thermal modeling.</w:t>
      </w:r>
    </w:p>
    <w:p w:rsidR="001C1040" w:rsidRDefault="00275393">
      <w:pPr>
        <w:pStyle w:val="Heading2"/>
      </w:pPr>
      <w:bookmarkStart w:id="92" w:name="sec:tectonic_scenarios"/>
      <w:bookmarkEnd w:id="92"/>
      <w:r>
        <w:t>Late Cenozoic tectonic history and regional crustal structure</w:t>
      </w:r>
    </w:p>
    <w:p w:rsidR="001C1040" w:rsidRDefault="00275393">
      <w:pPr>
        <w:pStyle w:val="FirstParagraph"/>
      </w:pPr>
      <w:r>
        <w:t>In the Oligocene to early Miocene, the Pacific-Farallon spreading ridge obliquely intersected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and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attributed to partial melting of asthenosphere as it ascended into the slab window [</w:t>
      </w:r>
      <w:r>
        <w:rPr>
          <w:i/>
        </w:rPr>
        <w:t>Wilson et al.</w:t>
      </w:r>
      <w:r>
        <w:t>, 2005].</w:t>
      </w:r>
    </w:p>
    <w:p w:rsidR="001C1040" w:rsidRDefault="00275393">
      <w:pPr>
        <w:pStyle w:val="BodyText"/>
      </w:pPr>
      <w:r>
        <w:t>Alternatively, it has been suggested that microplate formation along the impinging Pacific-Farallon ridge was more dominant than slab window upwelling,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In this scenario, late Cenozoic volcanism in the region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rsidR="001C1040" w:rsidRDefault="00275393">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1991], indicate that this mafic layer is internally deformed and imbricated, which accounts for its thickness exceeding typical oceanic mafic crust by a factor of two to three.</w:t>
      </w:r>
    </w:p>
    <w:p w:rsidR="001C1040" w:rsidRDefault="00275393">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rsidR="001C1040" w:rsidRDefault="00275393">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In Figure </w:t>
      </w:r>
      <w:r>
        <w:rPr>
          <w:b/>
        </w:rPr>
        <w:t>¿fig:reconstruction?</w:t>
      </w:r>
      <w:r>
        <w:t>,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rsidR="001C1040" w:rsidRDefault="00275393">
      <w:pPr>
        <w:pStyle w:val="BodyText"/>
      </w:pPr>
      <w:r>
        <w:t>The cross-sections presented in Figure </w:t>
      </w:r>
      <w:r>
        <w:rPr>
          <w:b/>
        </w:rPr>
        <w:t>¿fig:neogene_sections?</w:t>
      </w:r>
      <w:r>
        <w:t xml:space="preserve"> show the first-order crustal relations that are implied by three potential origins for the sub-Crystal Knob mantle lithosphere: </w:t>
      </w:r>
      <w:r>
        <w:rPr>
          <w:b/>
        </w:rPr>
        <w:t>A</w:t>
      </w:r>
      <w:r>
        <w:t>. shallowly ascended asthenosphere within the Pacific-Farallon slab window [</w:t>
      </w:r>
      <w:r>
        <w:rPr>
          <w:i/>
        </w:rPr>
        <w:t>Atwater and Stock</w:t>
      </w:r>
      <w:r>
        <w:t xml:space="preserve">, 1998]; </w:t>
      </w:r>
      <w:r>
        <w:rPr>
          <w:b/>
        </w:rPr>
        <w:t>B</w:t>
      </w:r>
      <w:r>
        <w:t>. subduction of an underplated, or stalled, Monterey oceanic microplate [</w:t>
      </w:r>
      <w:r>
        <w:rPr>
          <w:i/>
        </w:rPr>
        <w:t>Bohannon and Parsons</w:t>
      </w:r>
      <w:r>
        <w:t xml:space="preserve">, 1995]; or </w:t>
      </w:r>
      <w:r>
        <w:rPr>
          <w:b/>
        </w:rPr>
        <w:t>C</w:t>
      </w:r>
      <w:r>
        <w:t>. underplated Farallon plate mantle lithosphere nappe(s) that lie in structural sequence with the upper mantle duplex resolved beneath the Dish Hill xenolith location in the Mojave region [</w:t>
      </w:r>
      <w:r>
        <w:rPr>
          <w:i/>
        </w:rPr>
        <w:t>Luffi et al.</w:t>
      </w:r>
      <w:r>
        <w:t>, 2009]. These scenarios have been posed by a number of workers as detailed below.</w:t>
      </w:r>
    </w:p>
    <w:p w:rsidR="001C1040" w:rsidRDefault="00275393">
      <w:pPr>
        <w:pStyle w:val="Heading2"/>
      </w:pPr>
      <w:bookmarkStart w:id="93" w:name="sec:slab_window"/>
      <w:bookmarkEnd w:id="93"/>
      <w:r>
        <w:t>The Neogene slab window</w:t>
      </w:r>
    </w:p>
    <w:p w:rsidR="001C1040" w:rsidRDefault="00275393">
      <w:pPr>
        <w:pStyle w:val="FirstParagraph"/>
      </w:pPr>
      <w:r>
        <w:t>Figure </w:t>
      </w:r>
      <w:r>
        <w:rPr>
          <w:b/>
        </w:rPr>
        <w:t>¿fig:reconstruction?</w:t>
      </w:r>
      <w:r>
        <w:t xml:space="preserve"> shows the hypothetical surface projections of the Pacific-Farallon slab window and partially subducted Monterey plate at ca. 19 Ma [</w:t>
      </w:r>
      <w:r>
        <w:rPr>
          <w:i/>
        </w:rPr>
        <w:t>Wilson et al.</w:t>
      </w:r>
      <w:r>
        <w:t>, 2005]. The slab window formed by the subduction of the trailing edge of the Farallon plate, unsupported by sea floor spreading along the former spreading axis with the Pacific plate. The Monterey plate nucleated along a ~250 km segment of the Pacific-Farallon ridge as an oblique rift that was rotated ~25º clockwise from the Pacific-Farallon rift axis [</w:t>
      </w:r>
      <w:r>
        <w:rPr>
          <w:i/>
        </w:rPr>
        <w:t>Atwater and Severinghaus</w:t>
      </w:r>
      <w:r>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Pr>
          <w:i/>
        </w:rPr>
        <w:t>Atwater and Stock</w:t>
      </w:r>
      <w:r>
        <w:t xml:space="preserve">, 1998; </w:t>
      </w:r>
      <w:r>
        <w:rPr>
          <w:i/>
        </w:rPr>
        <w:t>Bohannon and Parsons</w:t>
      </w:r>
      <w:r>
        <w:t>, 1995].</w:t>
      </w:r>
    </w:p>
    <w:p w:rsidR="001C1040" w:rsidRDefault="00275393">
      <w:pPr>
        <w:pStyle w:val="BodyText"/>
      </w:pPr>
      <w:r>
        <w:t xml:space="preserve">According to the </w:t>
      </w:r>
      <w:r>
        <w:rPr>
          <w:i/>
        </w:rPr>
        <w:t>Wilson et al.</w:t>
      </w:r>
      <w:r>
        <w:t xml:space="preserve"> [2005] reconstruction of the Pacific-Farallon slab window and adjacent Monterey plate [Figure </w:t>
      </w:r>
      <w:r>
        <w:rPr>
          <w:b/>
        </w:rPr>
        <w:t>¿fig:reconstruction?</w:t>
      </w:r>
      <w:r>
        <w:t>], the Crystal Knob eruption site was located above a slab window in the early Neogene, ~50-100 km northeast of 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5.2.</w:t>
      </w:r>
    </w:p>
    <w:p w:rsidR="001C1040" w:rsidRDefault="00275393">
      <w:pPr>
        <w:pStyle w:val="Heading2"/>
      </w:pPr>
      <w:bookmarkStart w:id="94" w:name="the-monterey-plate"/>
      <w:bookmarkEnd w:id="94"/>
      <w:r>
        <w:t>The Monterey plate</w:t>
      </w:r>
    </w:p>
    <w:p w:rsidR="001C1040" w:rsidRDefault="00275393">
      <w:pPr>
        <w:pStyle w:val="FirstParagraph"/>
      </w:pPr>
      <w:r>
        <w:t>A stalled partially subducted Monterey microplate has been invoked as the source of the lithospheric mantle beneath the central Coast Ranges [</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The remnant microplate has been integrated into the Pacific plate and still forms part of the abyssal seafloor in the proximal offshore region [Figure </w:t>
      </w:r>
      <w:r>
        <w:rPr>
          <w:b/>
        </w:rPr>
        <w:t>¿fig:context?</w:t>
      </w:r>
      <w:r>
        <w:t>]. A recent permutation of the stalled slab hypothesis is that the Monterey plate extends eastward of the San Andreas fault as a horizontally translated "dangling" slab [</w:t>
      </w:r>
      <w:r>
        <w:rPr>
          <w:i/>
        </w:rPr>
        <w:t>Brink et al.</w:t>
      </w:r>
      <w:r>
        <w:t xml:space="preserve">, 1999; </w:t>
      </w:r>
      <w:r>
        <w:rPr>
          <w:i/>
        </w:rPr>
        <w:t>Pikser et al.</w:t>
      </w:r>
      <w:r>
        <w:t xml:space="preserve">, 2012; </w:t>
      </w:r>
      <w:r>
        <w:rPr>
          <w:i/>
        </w:rPr>
        <w:t>Wang et al.</w:t>
      </w:r>
      <w:r>
        <w:t>, 2013], Figure </w:t>
      </w:r>
      <w:r>
        <w:rPr>
          <w:b/>
        </w:rPr>
        <w:t>¿fig:context?</w:t>
      </w:r>
      <w:r>
        <w:t>.</w:t>
      </w:r>
    </w:p>
    <w:p w:rsidR="001C1040" w:rsidRDefault="00275393">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¿fig:context?</w:t>
      </w:r>
      <w:r>
        <w:t>] as modeled both by geologic reconstruction of fault offsets [</w:t>
      </w:r>
      <w:r>
        <w:rPr>
          <w:i/>
        </w:rPr>
        <w:t>Dickinson et al.</w:t>
      </w:r>
      <w:r>
        <w:t>, 2005] and plate kinematic reconstructions [</w:t>
      </w:r>
      <w:r>
        <w:rPr>
          <w:i/>
        </w:rPr>
        <w:t>Wilson et al.</w:t>
      </w:r>
      <w:r>
        <w:t>, 2005]. Continuation of the Monterey plate east of the San Gregorio-Hosgri fault requires that its downdip extension was translated effectively horizontally along, or sub-parallel to the former subduction interface beneath the Coast Ranges. Its hypothetical extension east of the San Andreas fault as a "dangling slab" requires that this subduction interface likewise extended eastwards beyond the San Andreas fault . Seismological, geodynamic, and surface geological evidence presented here argues against models invoking horizontal translation of the Monterey plate, both beneath the Coast Ranges and as a “dangling slab” beneath the Central Valley.</w:t>
      </w:r>
    </w:p>
    <w:p w:rsidR="001C1040" w:rsidRDefault="00275393">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rsidR="001C1040" w:rsidRDefault="00275393">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¿fig:neogene_sections?</w:t>
      </w:r>
      <w:r>
        <w:t xml:space="preserve"> </w:t>
      </w:r>
      <w:proofErr w:type="gramStart"/>
      <w:r>
        <w:t>the</w:t>
      </w:r>
      <w:proofErr w:type="gramEnd"/>
      <w:r>
        <w:t xml:space="preserve"> outer edge of the Farallon-Monterey slab window is on trend with the San Gregorio-Hosgri fault system</w:t>
      </w:r>
      <w:ins w:id="95" w:author="Mihai Ducea" w:date="2017-06-29T08:23:00Z">
        <w:r w:rsidR="00291296">
          <w:t xml:space="preserve"> (Dickinson et al., 2005)</w:t>
        </w:r>
      </w:ins>
      <w:r>
        <w:t>.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rsidR="001C1040" w:rsidRDefault="00275393">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rPr>
          <w:rFonts w:ascii="Times New Roman" w:hAnsi="Times New Roman" w:cs="Times New Roman"/>
        </w:rPr>
        <w:t>‌</w:t>
      </w:r>
      <w:r>
        <w:t>c.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p>
    <w:p w:rsidR="001C1040" w:rsidRDefault="00275393">
      <w:pPr>
        <w:pStyle w:val="BodyText"/>
      </w:pPr>
      <w:r>
        <w: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¿fig:context?</w:t>
      </w:r>
      <w:r>
        <w:t>], commonly called the “Isabella anomaly”.</w:t>
      </w:r>
    </w:p>
    <w:p w:rsidR="001C1040" w:rsidRDefault="00275393">
      <w:pPr>
        <w:pStyle w:val="BodyText"/>
      </w:pPr>
      <w:r>
        <w:t>Seismological and geodynamic studies show that the Isabella anomaly is derived primarily from the convectively mobilized mantle wedge, or mantle lithosphere of the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2004]. In addition to the structural continuity that these studies show between the seismic anomaly and the residual mantle lithosphere that is still in place beneath the Central Valley and Sierra Nevada [Figure </w:t>
      </w:r>
      <w:r>
        <w:rPr>
          <w:b/>
        </w:rPr>
        <w:t>¿fig:context?</w:t>
      </w:r>
      <w:r>
        <w:t>], these studies show that the volume of the Isabella anomaly far exceeds reasonable volume estimates for the attenuated terminus of a hypothetical translated Monterey slab. These studies also provide mechanisms for lower crustal plastic deformation, observable surface faulting, upper mantle--lower crustal partial melting and dynamic topographic effects that are all ignored in the dangling slab hypothesis.</w:t>
      </w:r>
    </w:p>
    <w:p w:rsidR="001C1040" w:rsidRDefault="00275393">
      <w:pPr>
        <w:pStyle w:val="BodyText"/>
      </w:pPr>
      <w:r>
        <w:t>First-order geological effects such as volcanism and topographic transients are closely correlated to the convective mobilization of the sub-Sierran mantle lithosphere, and its current expression as the Isabella anomaly [</w:t>
      </w:r>
      <w:r>
        <w:rPr>
          <w:i/>
        </w:rPr>
        <w:t>Cecil et al.</w:t>
      </w:r>
      <w:r>
        <w:t xml:space="preserve">, 2014; </w:t>
      </w:r>
      <w:r>
        <w:rPr>
          <w:i/>
        </w:rPr>
        <w:t>Ducea and Saleeby</w:t>
      </w:r>
      <w:r>
        <w:t xml:space="preserve">, 1998b; </w:t>
      </w:r>
      <w:r>
        <w:rPr>
          <w:i/>
        </w:rPr>
        <w:t>Farmer et al.</w:t>
      </w:r>
      <w:r>
        <w:t xml:space="preserve">, 2002; </w:t>
      </w:r>
      <w:r>
        <w:rPr>
          <w:i/>
        </w:rPr>
        <w:t>Levandowski and Jones</w:t>
      </w:r>
      <w:r>
        <w:t xml:space="preserve">, 2015; </w:t>
      </w:r>
      <w:r>
        <w:rPr>
          <w:i/>
        </w:rPr>
        <w:t>Saleeby et al.</w:t>
      </w:r>
      <w:r>
        <w: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w:t>
      </w:r>
      <w:r>
        <w:rPr>
          <w:i/>
        </w:rPr>
        <w:t>Bohannon and Parsons</w:t>
      </w:r>
      <w:r>
        <w:t xml:space="preserve">, 1995; </w:t>
      </w:r>
      <w:r>
        <w:rPr>
          <w:i/>
        </w:rPr>
        <w:t>Wilson et al.</w:t>
      </w:r>
      <w:r>
        <w:t>, 2005], Figure </w:t>
      </w:r>
      <w:r>
        <w:rPr>
          <w:b/>
        </w:rPr>
        <w:t>¿fig:context?</w:t>
      </w:r>
      <w:r>
        <w:t>. This is in line with the Monterey slab’s limited down-dip extent as bounded by the Monterey-Farallon slab window segment shown in Figure </w:t>
      </w:r>
      <w:r>
        <w:rPr>
          <w:b/>
        </w:rPr>
        <w:t>¿fig:reconstruction?</w:t>
      </w:r>
      <w:r>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Pr>
          <w:i/>
        </w:rPr>
        <w:t>Cecil et al.</w:t>
      </w:r>
      <w:r>
        <w:t xml:space="preserve">, 2014; </w:t>
      </w:r>
      <w:r>
        <w:rPr>
          <w:i/>
        </w:rPr>
        <w:t>Saleeby et al.</w:t>
      </w:r>
      <w:r>
        <w:t>, 2013]. Possible remnants of necked off partially subducted Monterey plate are more plausibly correlated to the Transverse Ranges high-wave speed anomaly in terms of position and volume [Figure </w:t>
      </w:r>
      <w:r>
        <w:rPr>
          <w:b/>
        </w:rPr>
        <w:t>¿fig:context?</w:t>
      </w:r>
      <w:r>
        <w:t>], and also have a firm geodynamic basis as such [</w:t>
      </w:r>
      <w:r>
        <w:rPr>
          <w:i/>
        </w:rPr>
        <w:t>Burkett and Billen</w:t>
      </w:r>
      <w:r>
        <w:t>, 2009].</w:t>
      </w:r>
    </w:p>
    <w:p w:rsidR="001C1040" w:rsidRDefault="00275393">
      <w:pPr>
        <w:pStyle w:val="BodyText"/>
      </w:pPr>
      <w:r>
        <w:t xml:space="preserve">Much of the attractiveness of the stalled slab hypothesis lies in its utility to explain sparse Neogene volcanism in the Coast Ranges as well as modern heat flow values that are too low to be explained by shallow underplated asthenosphere emplaced within a slab window.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rsidR="001C1040" w:rsidRDefault="00275393">
      <w:pPr>
        <w:pStyle w:val="Heading2"/>
      </w:pPr>
      <w:bookmarkStart w:id="96" w:name="sec:farallon_nappe"/>
      <w:bookmarkEnd w:id="96"/>
      <w:r>
        <w:t>Underplated Farallon Plate mantle nappes</w:t>
      </w:r>
    </w:p>
    <w:p w:rsidR="001C1040" w:rsidRDefault="00275393">
      <w:pPr>
        <w:pStyle w:val="FirstParagraph"/>
      </w:pPr>
      <w:r>
        <w:t>The reconstruction of the Crystal Knob eruption site to its pre-San Andreas position [Figure </w:t>
      </w:r>
      <w:r>
        <w:rPr>
          <w:b/>
        </w:rPr>
        <w:t>¿fig:reconstruction?</w:t>
      </w:r>
      <w:r>
        <w:t>] suggests the underplating of Farallon-plate mantle nappes prior to transform offsets as a highly viable alternative for the development of the site’s underlying mantle lithosphere.</w:t>
      </w:r>
    </w:p>
    <w:p w:rsidR="001C1040" w:rsidRDefault="00275393">
      <w:pPr>
        <w:pStyle w:val="BodyText"/>
      </w:pPr>
      <w:r>
        <w:t>The Crystal Knob neck erupted through the Nacimiento belt of the Franciscan complex, immediately adjacent to the current western limit of Salinia crystalline nappes [Figure </w:t>
      </w:r>
      <w:r>
        <w:rPr>
          <w:b/>
        </w:rPr>
        <w:t>¿fig:context?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w:t>
      </w:r>
      <w:proofErr w:type="gramStart"/>
      <w:r>
        <w:t>2009]</w:t>
      </w:r>
      <w:ins w:id="97" w:author="Jason Saleeby" w:date="2017-07-04T12:15:00Z">
        <w:r w:rsidR="00CB7BD2">
          <w:rPr>
            <w:b/>
            <w:i/>
            <w:color w:val="548DD4" w:themeColor="text2" w:themeTint="99"/>
          </w:rPr>
          <w:t>This</w:t>
        </w:r>
        <w:proofErr w:type="gramEnd"/>
        <w:r w:rsidR="00CB7BD2">
          <w:rPr>
            <w:b/>
            <w:i/>
            <w:color w:val="548DD4" w:themeColor="text2" w:themeTint="99"/>
          </w:rPr>
          <w:t xml:space="preserve"> would be the place to add Brandon (?) et al. ref on continental peridotites lying beneath Dish Hill</w:t>
        </w:r>
      </w:ins>
      <w:r>
        <w:t xml:space="preserve"> present findings on the Dish Hill and Cima mantle xenolith sites [Figure </w:t>
      </w:r>
      <w:r>
        <w:rPr>
          <w:b/>
        </w:rPr>
        <w:t>¿fig:context?</w:t>
      </w:r>
      <w:r>
        <w:t>] that suggest the presence of a mantle lithosphere duplex with multiple Farallon plate upper mantle nappes in structural sequence beneath an eastern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rsidR="001C1040" w:rsidRDefault="00275393">
      <w:pPr>
        <w:pStyle w:val="BodyText"/>
      </w:pPr>
      <w:r>
        <w:t>In Figure </w:t>
      </w:r>
      <w:r>
        <w:rPr>
          <w:b/>
        </w:rPr>
        <w:t>¿fig:cross_sections?</w:t>
      </w:r>
      <w:r>
        <w:t>, we present a model for the tectonic underplating of the Farallon plate mantle lithosphere beneath the Mojave-Salinia-Nacimiento segment of the Late Cretaceous convergent margin [</w:t>
      </w:r>
      <w:r>
        <w:rPr>
          <w:i/>
        </w:rPr>
        <w:t>Luffi et al.</w:t>
      </w:r>
      <w:r>
        <w:t xml:space="preserve">, 2009; after </w:t>
      </w:r>
      <w:r>
        <w:rPr>
          <w:i/>
        </w:rPr>
        <w:t>Saleeby</w:t>
      </w:r>
      <w:r>
        <w:t>, 2003]. This is shown to have occurred in conjunction with shallow flat subduction of the Shatsky Rise conjugate Large Igneous Province [</w:t>
      </w:r>
      <w:r>
        <w:rPr>
          <w:i/>
        </w:rPr>
        <w:t>Liu et al.</w:t>
      </w:r>
      <w:r>
        <w:t xml:space="preserve">, 2010; </w:t>
      </w:r>
      <w:r>
        <w:rPr>
          <w:i/>
        </w:rPr>
        <w:t>Saleeby</w:t>
      </w:r>
      <w:r>
        <w:t xml:space="preserve">, 2003; </w:t>
      </w:r>
      <w:r>
        <w:rPr>
          <w:i/>
        </w:rPr>
        <w:t>Sun et al.</w:t>
      </w:r>
      <w:r>
        <w:t xml:space="preserve">, 2017]. The approximate age of Farallon plate entering the trench is shown on each frame [after </w:t>
      </w:r>
      <w:r>
        <w:rPr>
          <w:i/>
        </w:rPr>
        <w:t>Seton et al.</w:t>
      </w:r>
      <w:r>
        <w:t xml:space="preserve">, 2012]. Crustal deformation, timing and thermal conditions, as applied to our thermal modeling presented in Section 4, are integrated from </w:t>
      </w:r>
      <w:r>
        <w:rPr>
          <w:i/>
        </w:rPr>
        <w:t>Kidder and Ducea</w:t>
      </w:r>
      <w:r>
        <w:t xml:space="preserve"> [2006];</w:t>
      </w:r>
      <w:r>
        <w:rPr>
          <w:i/>
        </w:rPr>
        <w:t>Chapman et al.</w:t>
      </w:r>
      <w:r>
        <w:t xml:space="preserve"> [2010];</w:t>
      </w:r>
      <w:r>
        <w:rPr>
          <w:i/>
        </w:rPr>
        <w:t>Chapman et al.</w:t>
      </w:r>
      <w:r>
        <w:t xml:space="preserve"> [2012];</w:t>
      </w:r>
      <w:r>
        <w:rPr>
          <w:i/>
        </w:rPr>
        <w:t>Chapman et al.</w:t>
      </w:r>
      <w:r>
        <w:t xml:space="preserve"> [2016a]. Figure </w:t>
      </w:r>
      <w:r>
        <w:rPr>
          <w:b/>
        </w:rPr>
        <w:t>¿fig:cross_sections?</w:t>
      </w:r>
      <w:r>
        <w:rPr>
          <w:rFonts w:ascii="Times New Roman" w:hAnsi="Times New Roman" w:cs="Times New Roman"/>
        </w:rPr>
        <w:t>‌</w:t>
      </w:r>
      <w:r>
        <w:t>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rsidR="001C1040" w:rsidRDefault="00275393">
      <w:pPr>
        <w:pStyle w:val="BodyText"/>
      </w:pPr>
      <w:r>
        <w:t>In Figure </w:t>
      </w:r>
      <w:r>
        <w:rPr>
          <w:b/>
        </w:rPr>
        <w:t>¿fig:cross_sections?</w:t>
      </w:r>
      <w:r>
        <w:rPr>
          <w:rFonts w:ascii="Times New Roman" w:hAnsi="Times New Roman" w:cs="Times New Roman"/>
        </w:rPr>
        <w:t>‌</w:t>
      </w:r>
      <w:r>
        <w:t xml:space="preserve">c and d we adopt the focused slab rollback and mantle lithosphere underplating models of </w:t>
      </w:r>
      <w:r>
        <w:rPr>
          <w:i/>
        </w:rPr>
        <w:t>Saleeby</w:t>
      </w:r>
      <w:r>
        <w:t xml:space="preserve"> [2003] and </w:t>
      </w:r>
      <w:r>
        <w:rPr>
          <w:i/>
        </w:rPr>
        <w:t>Luffi et al.</w:t>
      </w:r>
      <w:r>
        <w:t xml:space="preserve"> [2009], for the dynamic response of normal-thickness oceanic lithosphere following the thickened oceanic plateau down the subduction zone. Suction forces of the retreating slab drove crustal responses including large-magnitude, trench-directed extension coupled to regional extrusion of the underplated subduction channel schists. In the Figure </w:t>
      </w:r>
      <w:r>
        <w:rPr>
          <w:b/>
        </w:rPr>
        <w:t>¿fig:cross_sections?</w:t>
      </w:r>
      <w:r>
        <w:rPr>
          <w:rFonts w:ascii="Times New Roman" w:hAnsi="Times New Roman" w:cs="Times New Roman"/>
        </w:rPr>
        <w:t>‌</w:t>
      </w:r>
      <w:r>
        <w:t>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w:t>
      </w:r>
      <w:r>
        <w:rPr>
          <w:b/>
        </w:rPr>
        <w:t>¿fig:cross_sections?</w:t>
      </w:r>
      <w:r>
        <w:rPr>
          <w:rFonts w:ascii="Times New Roman" w:hAnsi="Times New Roman" w:cs="Times New Roman"/>
        </w:rPr>
        <w:t>‌</w:t>
      </w:r>
      <w:r>
        <w:t>c 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retreating subduction imparted a significant tensile stress within the slab that further promoted nappe detachment. Observational data and laboratory experiments show that profound co-seismic dilation transients can develop along subduction megathrusts [</w:t>
      </w:r>
      <w:r>
        <w:rPr>
          <w:i/>
        </w:rPr>
        <w:t>Gabuchian et al.</w:t>
      </w:r>
      <w:r>
        <w:t>, 2017], underscoring the potential importance of tensile stresses within subducting slabs.</w:t>
      </w:r>
    </w:p>
    <w:p w:rsidR="001C1040" w:rsidRDefault="00275393">
      <w:pPr>
        <w:pStyle w:val="BodyText"/>
      </w:pPr>
      <w:r>
        <w:t>The lack of high-pressure mafic schist samples in both the Crystal Knob and Dish Hill xenolith suites further suggests that slivers of oceanic crust were detached along with mantle lithosphere nappes, presumably from oceanic Moho depths, to be underplated as the thickened mafic lower crust of the region, which has been seismically imaged [</w:t>
      </w:r>
      <w:r>
        <w:rPr>
          <w:i/>
        </w:rPr>
        <w:t>Brocher et al.</w:t>
      </w:r>
      <w:r>
        <w:t xml:space="preserve">, 1999; </w:t>
      </w:r>
      <w:r>
        <w:rPr>
          <w:i/>
        </w:rPr>
        <w:t>Tréhu</w:t>
      </w:r>
      <w:r>
        <w:t>, 1991]. On the basis of both the regional structural evolution of the central to southern California basement and the petrogenetic history recorded in the region's mantle xenolith suites, we consider the Figure </w:t>
      </w:r>
      <w:r>
        <w:rPr>
          <w:b/>
        </w:rPr>
        <w:t>¿fig:cross_sections?</w:t>
      </w:r>
      <w:r>
        <w:rPr>
          <w:rFonts w:ascii="Times New Roman" w:hAnsi="Times New Roman" w:cs="Times New Roman"/>
        </w:rPr>
        <w:t>‌</w:t>
      </w:r>
      <w:r>
        <w:t>d section to be that most likely sampled by the Crystal Knob eruption. This section is idealized for Late Cretaceous time, and below we layer the complexity of late Cenozoic tectonics onto our analysis.</w:t>
      </w:r>
    </w:p>
    <w:p w:rsidR="001C1040" w:rsidRDefault="00275393">
      <w:pPr>
        <w:pStyle w:val="Heading2"/>
      </w:pPr>
      <w:bookmarkStart w:id="98" w:name="a-deep-slab-window-beneath-relict-lithos"/>
      <w:bookmarkEnd w:id="98"/>
      <w:r>
        <w:t>A deep slab window beneath relict lithosphere</w:t>
      </w:r>
    </w:p>
    <w:p w:rsidR="001C1040" w:rsidRDefault="00275393">
      <w:pPr>
        <w:pStyle w:val="FirstParagraph"/>
      </w:pPr>
      <w:r>
        <w:t>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2005]. Previous modeling of thermal effects of the slab window [</w:t>
      </w:r>
      <w:r>
        <w:rPr>
          <w:i/>
        </w:rPr>
        <w:t>Erkan and Blackwell</w:t>
      </w:r>
      <w:r>
        <w:t xml:space="preserve">, 2008] have only investigated the resulting emplacement of asthenosphere at immediate subcrustal levels. However,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[e.g </w:t>
      </w:r>
      <w:r>
        <w:rPr>
          <w:i/>
        </w:rPr>
        <w:t>Ernst and Hall</w:t>
      </w:r>
      <w:r>
        <w:t xml:space="preserve">, 1974],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rsidR="001C1040" w:rsidRDefault="00275393">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rsidR="001C1040" w:rsidRDefault="00275393">
      <w:pPr>
        <w:pStyle w:val="BodyText"/>
      </w:pPr>
      <w:r>
        <w:t>We now model the thermal evolution of the coastal California mantle corresponding to the scenarios outlined above and test the resulting predictions against the sub-Crystal Knob geothermal state of the mantle lithosphere.</w:t>
      </w:r>
    </w:p>
    <w:p w:rsidR="001C1040" w:rsidRDefault="00275393">
      <w:pPr>
        <w:pStyle w:val="Heading1"/>
      </w:pPr>
      <w:bookmarkStart w:id="99" w:name="sec:modeling"/>
      <w:bookmarkEnd w:id="99"/>
      <w:r>
        <w:t>Thermal modeling of tectonic scenarios</w:t>
      </w:r>
    </w:p>
    <w:p w:rsidR="001C1040" w:rsidRDefault="00275393">
      <w:pPr>
        <w:pStyle w:val="FirstParagraph"/>
      </w:pPr>
      <w:r>
        <w:t>The slab window, Monterey Plate, and Cretaceous mantle duplexing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Tectonic models for the emplacement of depleted mantle lithosphere under the central coastal California region can be tested by comparison of their implied geothermal structure with xenolith geothermometry.</w:t>
      </w:r>
    </w:p>
    <w:p w:rsidR="001C1040" w:rsidRDefault="00275393">
      <w:pPr>
        <w:pStyle w:val="Heading2"/>
      </w:pPr>
      <w:bookmarkStart w:id="100" w:name="model-setup"/>
      <w:bookmarkEnd w:id="100"/>
      <w:r>
        <w:t>Model setup</w:t>
      </w:r>
    </w:p>
    <w:p w:rsidR="001C1040" w:rsidRDefault="00275393">
      <w:pPr>
        <w:pStyle w:val="FirstParagraph"/>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constructed. A model based on the one-dimensional heat-flow equation </w:t>
      </w:r>
      <m:oMath>
        <m:f>
          <m:fPr>
            <m:ctrlPr>
              <w:rPr>
                <w:rFonts w:ascii="Cambria Math" w:hAnsi="Cambria Math"/>
              </w:rPr>
            </m:ctrlPr>
          </m:fPr>
          <m:num>
            <m:r>
              <w:rPr>
                <w:rFonts w:ascii="STIXGeneral-Regular" w:hAnsi="STIXGeneral-Regular" w:cs="STIXGeneral-Regular"/>
              </w:rPr>
              <m:t>∂T</m:t>
            </m:r>
          </m:num>
          <m:den>
            <m:r>
              <w:rPr>
                <w:rFonts w:ascii="STIXGeneral-Regular" w:hAnsi="STIXGeneral-Regular" w:cs="STIXGeneral-Regular"/>
              </w:rPr>
              <m:t>∂t</m:t>
            </m:r>
          </m:den>
        </m:f>
        <m:r>
          <w:rPr>
            <w:rFonts w:ascii="Cambria Math" w:hAnsi="Cambria Math"/>
          </w:rPr>
          <m:t>=</m:t>
        </m:r>
        <m:f>
          <m:fPr>
            <m:ctrlPr>
              <w:rPr>
                <w:rFonts w:ascii="Cambria Math" w:hAnsi="Cambria Math"/>
              </w:rPr>
            </m:ctrlPr>
          </m:fPr>
          <m:num>
            <m:r>
              <w:rPr>
                <w:rFonts w:ascii="STIXGeneral-Regular" w:hAnsi="STIXGeneral-Regular" w:cs="STIXGeneral-Regular"/>
              </w:rPr>
              <m:t>k</m:t>
            </m:r>
          </m:num>
          <m:den>
            <m:r>
              <w:rPr>
                <w:rFonts w:ascii="STIXGeneral-Regular" w:hAnsi="STIXGeneral-Regular" w:cs="STIXGeneral-Regular"/>
              </w:rPr>
              <m:t>ρ</m:t>
            </m:r>
            <m:sSub>
              <m:sSubPr>
                <m:ctrlPr>
                  <w:rPr>
                    <w:rFonts w:ascii="Cambria Math" w:hAnsi="Cambria Math"/>
                  </w:rPr>
                </m:ctrlPr>
              </m:sSubPr>
              <m:e>
                <m:r>
                  <w:rPr>
                    <w:rFonts w:ascii="STIXGeneral-Regular" w:hAnsi="STIXGeneral-Regular" w:cs="STIXGeneral-Regular"/>
                  </w:rPr>
                  <m:t>C</m:t>
                </m:r>
              </m:e>
              <m:sub>
                <m:r>
                  <w:rPr>
                    <w:rFonts w:ascii="STIXGeneral-Regular" w:hAnsi="STIXGeneral-Regular" w:cs="STIXGeneral-Regular"/>
                  </w:rPr>
                  <m:t>p</m:t>
                </m:r>
              </m:sub>
            </m:sSub>
          </m:den>
        </m:f>
        <m:f>
          <m:fPr>
            <m:ctrlPr>
              <w:rPr>
                <w:rFonts w:ascii="Cambria Math" w:hAnsi="Cambria Math"/>
              </w:rPr>
            </m:ctrlPr>
          </m:fPr>
          <m:num>
            <m:sSup>
              <m:sSupPr>
                <m:ctrlPr>
                  <w:rPr>
                    <w:rFonts w:ascii="Cambria Math" w:hAnsi="Cambria Math"/>
                  </w:rPr>
                </m:ctrlPr>
              </m:sSupPr>
              <m:e>
                <m:r>
                  <w:rPr>
                    <w:rFonts w:ascii="STIXGeneral-Regular" w:hAnsi="STIXGeneral-Regular" w:cs="STIXGeneral-Regular"/>
                  </w:rPr>
                  <m:t>∂</m:t>
                </m:r>
              </m:e>
              <m:sup>
                <m:r>
                  <w:rPr>
                    <w:rFonts w:ascii="Cambria Math" w:hAnsi="Cambria Math"/>
                  </w:rPr>
                  <m:t>2</m:t>
                </m:r>
              </m:sup>
            </m:sSup>
            <m:r>
              <w:rPr>
                <w:rFonts w:ascii="STIXGeneral-Regular" w:hAnsi="STIXGeneral-Regular" w:cs="STIXGeneral-Regular"/>
              </w:rPr>
              <m:t>T</m:t>
            </m:r>
          </m:num>
          <m:den>
            <m:r>
              <w:rPr>
                <w:rFonts w:ascii="STIXGeneral-Regular" w:hAnsi="STIXGeneral-Regular" w:cs="STIXGeneral-Regular"/>
              </w:rPr>
              <m:t>∂</m:t>
            </m:r>
            <m:sSup>
              <m:sSupPr>
                <m:ctrlPr>
                  <w:rPr>
                    <w:rFonts w:ascii="Cambria Math" w:hAnsi="Cambria Math"/>
                  </w:rPr>
                </m:ctrlPr>
              </m:sSupPr>
              <m:e>
                <m:r>
                  <w:rPr>
                    <w:rFonts w:ascii="STIXGeneral-Regular" w:hAnsi="STIXGeneral-Regular" w:cs="STIXGeneral-Regular"/>
                  </w:rPr>
                  <m:t>z</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STIXGeneral-Regular" w:hAnsi="STIXGeneral-Regular" w:cs="STIXGeneral-Regular"/>
              </w:rPr>
              <m:t>α</m:t>
            </m:r>
          </m:num>
          <m:den>
            <m:r>
              <w:rPr>
                <w:rFonts w:ascii="STIXGeneral-Regular" w:hAnsi="STIXGeneral-Regular" w:cs="STIXGeneral-Regular"/>
              </w:rPr>
              <m:t>ρ</m:t>
            </m:r>
            <m:sSub>
              <m:sSubPr>
                <m:ctrlPr>
                  <w:rPr>
                    <w:rFonts w:ascii="Cambria Math" w:hAnsi="Cambria Math"/>
                  </w:rPr>
                </m:ctrlPr>
              </m:sSubPr>
              <m:e>
                <m:r>
                  <w:rPr>
                    <w:rFonts w:ascii="STIXGeneral-Regular" w:hAnsi="STIXGeneral-Regular" w:cs="STIXGeneral-Regular"/>
                  </w:rPr>
                  <m:t>C</m:t>
                </m:r>
              </m:e>
              <m:sub>
                <m:r>
                  <w:rPr>
                    <w:rFonts w:ascii="STIXGeneral-Regular" w:hAnsi="STIXGeneral-Regular" w:cs="STIXGeneral-Regular"/>
                  </w:rPr>
                  <m:t>p</m:t>
                </m:r>
              </m:sub>
            </m:sSub>
          </m:den>
        </m:f>
        <m:r>
          <w:rPr>
            <w:rFonts w:ascii="Times New Roman" w:hAnsi="Times New Roman" w:cs="Times New Roman"/>
          </w:rPr>
          <m:t>  </m:t>
        </m:r>
        <m:r>
          <w:rPr>
            <w:rFonts w:ascii="Cambria Math" w:hAnsi="Cambria Math"/>
          </w:rPr>
          <m:t>(1)</m:t>
        </m:r>
      </m:oMath>
      <w:r>
        <w:t xml:space="preserve"> is used to track the evolution of the lithospheric geotherm predicted by the three tectonic scenarios presented above.</w:t>
      </w:r>
    </w:p>
    <w:p w:rsidR="001C1040" w:rsidRDefault="00275393">
      <w:pPr>
        <w:pStyle w:val="FirstParagraph"/>
      </w:pPr>
      <w:r>
        <w:t>To simulate both subduction and slab-window driven mantle underplating, the forearc geotherm is stacked atop modeled oceanic (or asthenospheric) geotherms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unknown mantle heat flux.</w:t>
      </w:r>
    </w:p>
    <w:p w:rsidR="001C1040" w:rsidRDefault="00275393">
      <w:pPr>
        <w:pStyle w:val="BodyText"/>
      </w:pPr>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¿tbl:model_parameters?</w:t>
      </w:r>
      <w:r>
        <w:t>. More information about model setup and integration is given in Section Modeling Supplement.</w:t>
      </w:r>
    </w:p>
    <w:p w:rsidR="001C1040" w:rsidRDefault="00275393">
      <w:pPr>
        <w:pStyle w:val="Heading2"/>
      </w:pPr>
      <w:bookmarkStart w:id="101" w:name="model-results"/>
      <w:bookmarkEnd w:id="101"/>
      <w:r>
        <w:t>Model results</w:t>
      </w:r>
    </w:p>
    <w:p w:rsidR="001C1040" w:rsidRDefault="00275393">
      <w:pPr>
        <w:pStyle w:val="FirstParagraph"/>
      </w:pPr>
      <w:r>
        <w:t>Model results are presented as geotherms corresponding to specific model steps in Figure </w:t>
      </w:r>
      <w:r>
        <w:rPr>
          <w:b/>
        </w:rPr>
        <w:t>¿fig:model_results?</w:t>
      </w:r>
      <w:r>
        <w:t xml:space="preserve"> and as temperature--time tracers in Figure </w:t>
      </w:r>
      <w:r>
        <w:rPr>
          <w:b/>
        </w:rPr>
        <w:t>¿fig:model_tracers?</w:t>
      </w:r>
      <w:r>
        <w:t>.</w:t>
      </w:r>
    </w:p>
    <w:p w:rsidR="001C1040" w:rsidRDefault="00275393">
      <w:pPr>
        <w:pStyle w:val="Heading3"/>
      </w:pPr>
      <w:bookmarkStart w:id="102" w:name="shallow-slab-window"/>
      <w:bookmarkEnd w:id="102"/>
      <w:r>
        <w:t>Shallow slab window</w:t>
      </w:r>
    </w:p>
    <w:p w:rsidR="001C1040" w:rsidRDefault="00275393">
      <w:pPr>
        <w:pStyle w:val="FirstParagraph"/>
      </w:pPr>
      <w:r>
        <w:t>The geologic context of the shallow slab window scenario is shown in Figure </w:t>
      </w:r>
      <w:r>
        <w:rPr>
          <w:b/>
        </w:rPr>
        <w:t>¿fig:neogene_sections?</w:t>
      </w:r>
      <w:r>
        <w:rPr>
          <w:rFonts w:ascii="Times New Roman" w:hAnsi="Times New Roman" w:cs="Times New Roman"/>
        </w:rPr>
        <w:t>‌</w:t>
      </w:r>
      <w:r>
        <w:t xml:space="preserve">a, and our thermal modeling for this scenario (model group </w:t>
      </w:r>
      <w:r>
        <w:rPr>
          <w:b/>
        </w:rPr>
        <w:t>A</w:t>
      </w:r>
      <w:r>
        <w:t>) is displayed in Figure </w:t>
      </w:r>
      <w:r>
        <w:rPr>
          <w:b/>
        </w:rPr>
        <w:t>¿fig:model_results?</w:t>
      </w:r>
      <w:r>
        <w:rPr>
          <w:rFonts w:ascii="Times New Roman" w:hAnsi="Times New Roman" w:cs="Times New Roman"/>
        </w:rPr>
        <w:t>‌</w:t>
      </w:r>
      <w:r>
        <w:t>a and Figure </w:t>
      </w:r>
      <w:r>
        <w:rPr>
          <w:b/>
        </w:rPr>
        <w:t>¿fig:model_tracers?</w:t>
      </w:r>
      <w:r>
        <w:rPr>
          <w:rFonts w:ascii="Times New Roman" w:hAnsi="Times New Roman" w:cs="Times New Roman"/>
        </w:rPr>
        <w:t>‌</w:t>
      </w:r>
      <w:r>
        <w:t>a. The model begins at 24 Ma, corresponding to the time of opening of the Mendocino slab window under southern California [</w:t>
      </w:r>
      <w:r>
        <w:rPr>
          <w:i/>
        </w:rPr>
        <w:t>Wilson et al.</w:t>
      </w:r>
      <w:r>
        <w:t xml:space="preserve">, 2005]. A steady-state profile through the crust is truncated by a mantle adiabat to simulate direct contact with the ascended asthenosphere (for 0-6 Myr), after which the domain relaxes conductively to the conclusion of the model. Previous modeling by </w:t>
      </w:r>
      <w:r>
        <w:rPr>
          <w:i/>
        </w:rPr>
        <w:t>Erkan and Blackwell</w:t>
      </w:r>
      <w:r>
        <w:t xml:space="preserve"> [2008] suggests that this scenario yields geotherms too hot to correspond to the modern regional geotherm. We confirm this assessment, finding that this scenario produces extremely "hot" geotherms that are at the upper boundary of spinel lherzolite stability for much of the temperature domain of interest [Figure </w:t>
      </w:r>
      <w:r>
        <w:rPr>
          <w:b/>
        </w:rPr>
        <w:t>¿fig:model_comparison?</w:t>
      </w:r>
      <w:r>
        <w:t xml:space="preserve">], reproducing neither the xenolith geotherm determined in this study nor the seismically-determined depth of the lithosphere-asthenosphere boundary [e.g. </w:t>
      </w:r>
      <w:r>
        <w:rPr>
          <w:i/>
        </w:rPr>
        <w:t>Li et al.</w:t>
      </w:r>
      <w:r>
        <w:t>, 2007].</w:t>
      </w:r>
    </w:p>
    <w:p w:rsidR="001C1040" w:rsidRDefault="00275393">
      <w:pPr>
        <w:pStyle w:val="Heading3"/>
      </w:pPr>
      <w:bookmarkStart w:id="103" w:name="stalled-slab"/>
      <w:bookmarkEnd w:id="103"/>
      <w:r>
        <w:t>Stalled slab</w:t>
      </w:r>
    </w:p>
    <w:p w:rsidR="001C1040" w:rsidRDefault="00275393">
      <w:pPr>
        <w:pStyle w:val="FirstParagraph"/>
      </w:pPr>
      <w:r>
        <w:t>The geologic context of the stalled slab scenario is shown in Figure </w:t>
      </w:r>
      <w:r>
        <w:rPr>
          <w:b/>
        </w:rPr>
        <w:t>¿fig:neogene_sections?</w:t>
      </w:r>
      <w:r>
        <w:rPr>
          <w:rFonts w:ascii="Times New Roman" w:hAnsi="Times New Roman" w:cs="Times New Roman"/>
        </w:rPr>
        <w:t>‌</w:t>
      </w:r>
      <w:r>
        <w:t xml:space="preserve">b, and our thermal modeling of this scenario (model group </w:t>
      </w:r>
      <w:r>
        <w:rPr>
          <w:b/>
        </w:rPr>
        <w:t>B</w:t>
      </w:r>
      <w:r>
        <w:t>) is displayed in Figure </w:t>
      </w:r>
      <w:r>
        <w:rPr>
          <w:b/>
        </w:rPr>
        <w:t>¿fig:model_results?</w:t>
      </w:r>
      <w:r>
        <w:rPr>
          <w:rFonts w:ascii="Times New Roman" w:hAnsi="Times New Roman" w:cs="Times New Roman"/>
        </w:rPr>
        <w:t>‌</w:t>
      </w:r>
      <w:r>
        <w:t>b and Figure </w:t>
      </w:r>
      <w:r>
        <w:rPr>
          <w:b/>
        </w:rPr>
        <w:t>¿fig:model_tracers?</w:t>
      </w:r>
      <w:r>
        <w:rPr>
          <w:rFonts w:ascii="Times New Roman" w:hAnsi="Times New Roman" w:cs="Times New Roman"/>
        </w:rPr>
        <w:t>‌</w:t>
      </w:r>
      <w:r>
        <w:t>b. This scenario tracks the potential thermal structure of oceanic plates stalled under the forearc at a range of times. Each run begins at a specified time with the subduction of oceanic lithosphere assigned an initial thermal structure corresponding to the Global Depth and Heat model [</w:t>
      </w:r>
      <w:r>
        <w:rPr>
          <w:i/>
        </w:rPr>
        <w:t>Stein and Stein</w:t>
      </w:r>
      <w:r>
        <w:t>, 1992] for oceanic lithosphere of a given age of oceanic crust.</w:t>
      </w:r>
    </w:p>
    <w:p w:rsidR="001C1040" w:rsidRDefault="00275393">
      <w:pPr>
        <w:pStyle w:val="BodyText"/>
      </w:pPr>
      <w:r>
        <w:t>We model cooling scenarios for a wide range of underplating times, reflecting the long subduction history of the Farallon plate beneath the central California coast through the Cretaceous and Paleogene. In principle, backstepping of the subduction megathrust and underplating of a slice of mantle lithosphere could have occurred at any time during this history. However, only the oldest and youngest stalled slab models correspond to geodynamic and geological evidence of a specific episode of subduction instability.</w:t>
      </w:r>
    </w:p>
    <w:p w:rsidR="001C1040" w:rsidRDefault="00275393">
      <w:pPr>
        <w:pStyle w:val="BodyText"/>
      </w:pPr>
      <w:r>
        <w:t>We model a series of scenarios with differently-timed underplating events, with the start of subduction ranging from 22 to 80 Ma. These subduction times, T</w:t>
      </w:r>
      <m:oMath>
        <m:sSub>
          <m:sSubPr>
            <m:ctrlPr>
              <w:rPr>
                <w:rFonts w:ascii="Cambria Math" w:hAnsi="Cambria Math"/>
              </w:rPr>
            </m:ctrlPr>
          </m:sSubPr>
          <m:e/>
          <m:sub>
            <m:r>
              <m:rPr>
                <m:sty m:val="p"/>
              </m:rPr>
              <w:rPr>
                <w:rFonts w:ascii="Cambria Math" w:hAnsi="Cambria Math"/>
              </w:rPr>
              <m:t>start</m:t>
            </m:r>
          </m:sub>
        </m:sSub>
      </m:oMath>
      <w:r>
        <w:t>, set the beginning of the models shown in Figure </w:t>
      </w:r>
      <w:r>
        <w:rPr>
          <w:b/>
        </w:rPr>
        <w:t>¿fig:model_tracers?</w:t>
      </w:r>
      <w:r>
        <w:rPr>
          <w:rFonts w:ascii="Times New Roman" w:hAnsi="Times New Roman" w:cs="Times New Roman"/>
        </w:rPr>
        <w:t>‌</w:t>
      </w:r>
      <w:r>
        <w:t>b and are shown in the first panel of Figure </w:t>
      </w:r>
      <w:r>
        <w:rPr>
          <w:b/>
        </w:rPr>
        <w:t>¿fig:model_results?</w:t>
      </w:r>
      <w:r>
        <w:rPr>
          <w:rFonts w:ascii="Times New Roman" w:hAnsi="Times New Roman" w:cs="Times New Roman"/>
        </w:rPr>
        <w:t>‌</w:t>
      </w:r>
      <w:r>
        <w:t>b. Each model operates on oceanic crust of the appropriate age for the time of subduction, given the geometry of Farallon plate subduction over the Cretaceous and Paleogene [</w:t>
      </w:r>
      <w:r>
        <w:rPr>
          <w:i/>
        </w:rPr>
        <w:t>Liu et al.</w:t>
      </w:r>
      <w:r>
        <w:t xml:space="preserve">, 2010; </w:t>
      </w:r>
      <w:r>
        <w:rPr>
          <w:i/>
        </w:rPr>
        <w:t>Seton et al.</w:t>
      </w:r>
      <w:r>
        <w:t>, 2012]. As the subduction time moves towards the present, the age of subducted oceanic crust generally decreases, reflecting the approach of the Pacific--Farallon spreading ridge to the western margin of North America.</w:t>
      </w:r>
    </w:p>
    <w:p w:rsidR="001C1040" w:rsidRDefault="00275393">
      <w:pPr>
        <w:pStyle w:val="BodyText"/>
      </w:pPr>
      <w:r>
        <w:t>Stalled slab scenarios with subduction ages older than 30 Ma (all but the last sequence presented on Figure </w:t>
      </w:r>
      <w:r>
        <w:rPr>
          <w:b/>
        </w:rPr>
        <w:t>¿fig:model_tracers?</w:t>
      </w:r>
      <w:r>
        <w:rPr>
          <w:rFonts w:ascii="Times New Roman" w:hAnsi="Times New Roman" w:cs="Times New Roman"/>
        </w:rPr>
        <w:t>‌</w:t>
      </w:r>
      <w:r>
        <w:t>b) simulate rollback during sustained Farallon-plate subduction. These are considered tectonically improbable but are included to fully explore the model space. In the oldest model with a subduction time of 70 Ma, the oceanic lithosphere is 50 Myr old at the time of subduction (and thus was generated beneath the Pacific--Farallon spreading ridge at 120 Ma). At this time, the Shatsky conjugate had already subducted to beneath the Cordilleran interior [</w:t>
      </w:r>
      <w:r>
        <w:rPr>
          <w:i/>
        </w:rPr>
        <w:t>Liu et al.</w:t>
      </w:r>
      <w:r>
        <w:t>, 2010] and the Nacimiento belt of the Franciscan was in its later stages of subduction accretion [</w:t>
      </w:r>
      <w:r>
        <w:rPr>
          <w:i/>
        </w:rPr>
        <w:t>Chapman et al.</w:t>
      </w:r>
      <w:r>
        <w:t xml:space="preserve">, 2016a]. This is the earliest time a stalled slab could have developed outside of the specific scenario treated in model group </w:t>
      </w:r>
      <w:r>
        <w:rPr>
          <w:b/>
        </w:rPr>
        <w:t>C</w:t>
      </w:r>
      <w:r>
        <w:t>.</w:t>
      </w:r>
    </w:p>
    <w:p w:rsidR="001C1040" w:rsidRDefault="00275393">
      <w:pPr>
        <w:pStyle w:val="BodyText"/>
      </w:pPr>
      <w:r>
        <w:t>The final model run in Figure </w:t>
      </w:r>
      <w:r>
        <w:rPr>
          <w:b/>
        </w:rPr>
        <w:t>¿fig:model_tracers?</w:t>
      </w:r>
      <w:r>
        <w:rPr>
          <w:rFonts w:ascii="Times New Roman" w:hAnsi="Times New Roman" w:cs="Times New Roman"/>
        </w:rPr>
        <w:t>‌</w:t>
      </w:r>
      <w:r>
        <w:t>b corresponds to the "Monterey plate" hypothesis [</w:t>
      </w:r>
      <w:r>
        <w:rPr>
          <w:i/>
        </w:rPr>
        <w:t>Pikser et al.</w:t>
      </w:r>
      <w:r>
        <w:t xml:space="preserve">, 2012; </w:t>
      </w:r>
      <w:r>
        <w:rPr>
          <w:i/>
        </w:rPr>
        <w:t>Van Wijk et al.</w:t>
      </w:r>
      <w:r>
        <w:t>, 2001], which entails hypothetical northward lateral translation on a shallowly-dipping arrested subduction megathrust. The potential thermal effects of the required anhydrous shearing of the underplated oceanic lithosphere along a ~300 km flat displacement trajectory [Figure </w:t>
      </w:r>
      <w:r>
        <w:rPr>
          <w:b/>
        </w:rPr>
        <w:t>¿fig:context?</w:t>
      </w:r>
      <w:r>
        <w:t xml:space="preserve">] are not accounted for in model </w:t>
      </w:r>
      <w:r>
        <w:rPr>
          <w:b/>
        </w:rPr>
        <w:t>B</w:t>
      </w:r>
      <w:r>
        <w:t>. Instead, this scenario is modeled simply as a young endmember stalled-slab scenario, with the generation of mantle lithosphere beneath the oceanic spreading ridge at 27 Ma (corresponding to the chron 7 magnetic anomaly) and subduction shortly thereafter [</w:t>
      </w:r>
      <w:r>
        <w:rPr>
          <w:i/>
        </w:rPr>
        <w:t>Atwater and Stock</w:t>
      </w:r>
      <w:r>
        <w:t xml:space="preserve">, 1998; </w:t>
      </w:r>
      <w:r>
        <w:rPr>
          <w:i/>
        </w:rPr>
        <w:t>Wilson et al.</w:t>
      </w:r>
      <w:r>
        <w:t>, 2005].</w:t>
      </w:r>
    </w:p>
    <w:p w:rsidR="001C1040" w:rsidRDefault="00275393">
      <w:pPr>
        <w:pStyle w:val="BodyText"/>
      </w:pPr>
      <w:r>
        <w:t xml:space="preserve">Overall, the stalled-slab underplating scenarios represented in </w:t>
      </w:r>
      <w:r>
        <w:rPr>
          <w:b/>
        </w:rPr>
        <w:t>B</w:t>
      </w:r>
      <w:r>
        <w:t xml:space="preserve"> result in cooler geotherms than shallow slab window underplating, matching the broad thermobarometric constraints placing Crystal Knob xenolith entrainment relatively deep within the spinel stability field [Figure </w:t>
      </w:r>
      <w:r>
        <w:rPr>
          <w:b/>
        </w:rPr>
        <w:t>¿fig:model_comparison?</w:t>
      </w:r>
      <w:r>
        <w:t>]. The Monterey plate subduction scenario likewise predicts a modern geotherm that matches the entrainment constraints on the Crystal Knob xenoliths. Without consideration of potential bias towards colder measurements in the modeled geotherms, this appears to be the best model. When accounting for possible external effects [Section Modeling Supplement.2], it may predict a hotter geotherm than derived from the thermobarometric constraints.</w:t>
      </w:r>
    </w:p>
    <w:p w:rsidR="001C1040" w:rsidRDefault="00275393">
      <w:pPr>
        <w:pStyle w:val="Heading3"/>
      </w:pPr>
      <w:bookmarkStart w:id="104" w:name="late-cretaceous-mantle-nappe-underplatin"/>
      <w:bookmarkEnd w:id="104"/>
      <w:r>
        <w:t>Late-Cretaceous mantle nappe underplating</w:t>
      </w:r>
    </w:p>
    <w:p w:rsidR="001C1040" w:rsidRDefault="00275393">
      <w:pPr>
        <w:pStyle w:val="FirstParagraph"/>
      </w:pPr>
      <w:r>
        <w:t>The geologic context of the Late Cretaceous mantle nappe underplating scenario is shown in Figure </w:t>
      </w:r>
      <w:r>
        <w:rPr>
          <w:b/>
        </w:rPr>
        <w:t>¿fig:neogene_sections?</w:t>
      </w:r>
      <w:r>
        <w:rPr>
          <w:rFonts w:ascii="Times New Roman" w:hAnsi="Times New Roman" w:cs="Times New Roman"/>
        </w:rPr>
        <w:t>‌</w:t>
      </w:r>
      <w:r>
        <w:t xml:space="preserve">c, and our thermal modeling of this scenario (model group </w:t>
      </w:r>
      <w:r>
        <w:rPr>
          <w:b/>
        </w:rPr>
        <w:t>C</w:t>
      </w:r>
      <w:r>
        <w:t>) is displayed in Figure </w:t>
      </w:r>
      <w:r>
        <w:rPr>
          <w:b/>
        </w:rPr>
        <w:t>¿fig:model_tracers?</w:t>
      </w:r>
      <w:r>
        <w:rPr>
          <w:rFonts w:ascii="Times New Roman" w:hAnsi="Times New Roman" w:cs="Times New Roman"/>
        </w:rPr>
        <w:t>‌</w:t>
      </w:r>
      <w:r>
        <w:t>c and Figure </w:t>
      </w:r>
      <w:r>
        <w:rPr>
          <w:b/>
        </w:rPr>
        <w:t>¿fig:model_results?</w:t>
      </w:r>
      <w:r>
        <w:rPr>
          <w:rFonts w:ascii="Times New Roman" w:hAnsi="Times New Roman" w:cs="Times New Roman"/>
        </w:rPr>
        <w:t>‌</w:t>
      </w:r>
      <w:r>
        <w:t>c. The initiation of this scenario is similar to the older stalled slab scenarios Figure </w:t>
      </w:r>
      <w:r>
        <w:rPr>
          <w:b/>
        </w:rPr>
        <w:t>¿fig:model_tracers?</w:t>
      </w:r>
      <w:r>
        <w:rPr>
          <w:rFonts w:ascii="Times New Roman" w:hAnsi="Times New Roman" w:cs="Times New Roman"/>
        </w:rPr>
        <w:t>‌</w:t>
      </w:r>
      <w:r>
        <w:t xml:space="preserve">b. In both cases, the oceanic mantle forms under the Pacific--Farallon spreading ridge during the Late Cretaceous, thermally matures to form a mantle lithosphere lid during oceanic plate transport, and subducts beneath the southwest Cordilleran margin later in the Cretaceous. Thus, the initial conditions and thermal evolution of scenario </w:t>
      </w:r>
      <w:r>
        <w:rPr>
          <w:b/>
        </w:rPr>
        <w:t>C</w:t>
      </w:r>
      <w:r>
        <w:t xml:space="preserve"> are qualitatively similar to the older runs of </w:t>
      </w:r>
      <w:r>
        <w:rPr>
          <w:b/>
        </w:rPr>
        <w:t>B</w:t>
      </w:r>
      <w:r>
        <w:t xml:space="preserve">, except that this scenario incorporates more crustal geological constraints that pertain to its subduction history. In model </w:t>
      </w:r>
      <w:r>
        <w:rPr>
          <w:b/>
        </w:rPr>
        <w:t>C</w:t>
      </w:r>
      <w:r>
        <w:t xml:space="preserve">, the </w:t>
      </w:r>
      <w:r>
        <w:rPr>
          <w:i/>
        </w:rPr>
        <w:t>Royden</w:t>
      </w:r>
      <w:r>
        <w:t xml:space="preserve"> [1993] forearc geotherm is tied to temperature constraint of 715ºC at 25 km depth based on garnet-biotite thermometry of Salinia granites that lie tectonically above the subduction complex, and ~575ºC at 30 km depth based on garnet-biotite thermobarometry on the proximally underplated schist of Sierra de Salinas schist [</w:t>
      </w:r>
      <w:r>
        <w:rPr>
          <w:i/>
        </w:rPr>
        <w:t>Ducea</w:t>
      </w:r>
      <w:r>
        <w:t xml:space="preserve">, 2003; </w:t>
      </w:r>
      <w:r>
        <w:rPr>
          <w:i/>
        </w:rPr>
        <w:t>Kidder and Ducea</w:t>
      </w:r>
      <w:r>
        <w:t>, 2006]. The subduction conditions and mantle lithosphere structure implied by this scenario are shown in Figure </w:t>
      </w:r>
      <w:r>
        <w:rPr>
          <w:b/>
        </w:rPr>
        <w:t>¿fig:cross_sections?</w:t>
      </w:r>
      <w:r>
        <w:t>.</w:t>
      </w:r>
    </w:p>
    <w:p w:rsidR="001C1040" w:rsidRDefault="00275393">
      <w:pPr>
        <w:pStyle w:val="BodyText"/>
      </w:pPr>
      <w:r>
        <w:t xml:space="preserve">In model </w:t>
      </w:r>
      <w:r>
        <w:rPr>
          <w:b/>
        </w:rPr>
        <w:t>C</w:t>
      </w:r>
      <w:r>
        <w:t>, the age of subduction and underplating is taken as ~70 Ma, based on the youngest ages of the Sierra de Salinas/Nacimiento Franciscan subduction complex [</w:t>
      </w:r>
      <w:r>
        <w:rPr>
          <w:i/>
        </w:rPr>
        <w:t>Barth et al.</w:t>
      </w:r>
      <w:r>
        <w:t xml:space="preserve">, 2003; </w:t>
      </w:r>
      <w:r>
        <w:rPr>
          <w:i/>
        </w:rPr>
        <w:t>Chapman</w:t>
      </w:r>
      <w:r>
        <w:t xml:space="preserve">, 2016; </w:t>
      </w:r>
      <w:r>
        <w:rPr>
          <w:i/>
        </w:rPr>
        <w:t>Chapman et al.</w:t>
      </w:r>
      <w:r>
        <w:t xml:space="preserve">, 2016a, 2010;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In this tectonic scenario Figure </w:t>
      </w:r>
      <w:r>
        <w:rPr>
          <w:b/>
        </w:rPr>
        <w:t>¿fig:neogene_sections?</w:t>
      </w:r>
      <w:r>
        <w:rPr>
          <w:rFonts w:ascii="Times New Roman" w:hAnsi="Times New Roman" w:cs="Times New Roman"/>
        </w:rPr>
        <w:t>‌</w:t>
      </w:r>
      <w:r>
        <w:t>c and Figure </w:t>
      </w:r>
      <w:r>
        <w:rPr>
          <w:b/>
        </w:rPr>
        <w:t>¿fig:cross_sections?</w:t>
      </w:r>
      <w:r>
        <w:t>, Farallon oceanic lithosphere continued to subduct after mantle nappe detachment until the Pacific--Farallon spreading ridge encountered the trench in the Neogene. In the thermal model [Figure </w:t>
      </w:r>
      <w:r>
        <w:rPr>
          <w:b/>
        </w:rPr>
        <w:t>¿fig:model_results?</w:t>
      </w:r>
      <w:r>
        <w:t>], the underplated mantle nappe(s) cool beneath the forearc for 50 Myr, after which the geotherm is perturbed by the underplating of asthenosphere at ~80 km depth, corresponding to a deep slab window.</w:t>
      </w:r>
    </w:p>
    <w:p w:rsidR="001C1040" w:rsidRDefault="00275393">
      <w:pPr>
        <w:pStyle w:val="BodyText"/>
      </w:pPr>
      <w:r>
        <w:t>In several model runs, asthenosphere with an adiabatic temperature gradient is held against the base of the lithosphere for periods ranging from 0 Myr (instantaneous contact followed immediately by conductive relaxation) to 6 Myr. The model for 6 Myr of sustained upwelling at the base of the lithosphere produces the "kinked" geotherm seen in panel 4 of Figure </w:t>
      </w:r>
      <w:r>
        <w:rPr>
          <w:b/>
        </w:rPr>
        <w:t>¿fig:model_results?</w:t>
      </w:r>
      <w:r>
        <w:rPr>
          <w:rFonts w:ascii="Times New Roman" w:hAnsi="Times New Roman" w:cs="Times New Roman"/>
        </w:rPr>
        <w:t>‌</w:t>
      </w:r>
      <w:r>
        <w:t xml:space="preserve">c at the 18 Ma time step, due to imposition of a mantle adiabat below 80 km depth. A single model without slab window heating highlighted in </w:t>
      </w:r>
      <w:r>
        <w:rPr>
          <w:b/>
        </w:rPr>
        <w:t>¿fig:model_comparison?</w:t>
      </w:r>
      <w:r>
        <w:t xml:space="preserve"> predicts much cooler geotherms that do not match the mantle geothermal constraints developed in this study.</w:t>
      </w:r>
    </w:p>
    <w:p w:rsidR="001C1040" w:rsidRDefault="00275393">
      <w:pPr>
        <w:pStyle w:val="BodyText"/>
      </w:pPr>
      <w:r>
        <w:t>Figure Figure </w:t>
      </w:r>
      <w:r>
        <w:rPr>
          <w:b/>
        </w:rPr>
        <w:t>¿fig:model_results?</w:t>
      </w:r>
      <w:r>
        <w:rPr>
          <w:rFonts w:ascii="Times New Roman" w:hAnsi="Times New Roman" w:cs="Times New Roman"/>
        </w:rPr>
        <w:t>‌</w:t>
      </w:r>
      <w:r>
        <w:t>c, panel 2 shows the thermobarometric constraints and inverted metamorphic gradient recorded by subduction-channel schists for this episode of subduction [</w:t>
      </w:r>
      <w:r>
        <w:rPr>
          <w:i/>
        </w:rPr>
        <w:t>Kidder et al.</w:t>
      </w:r>
      <w:r>
        <w:t xml:space="preserve">, 2013; </w:t>
      </w:r>
      <w:r>
        <w:rPr>
          <w:i/>
        </w:rPr>
        <w:t>Kidder and Ducea</w:t>
      </w:r>
      <w:r>
        <w:t xml:space="preserve">, 2006] and used to tune the </w:t>
      </w:r>
      <w:r>
        <w:rPr>
          <w:i/>
        </w:rPr>
        <w:t>Royden</w:t>
      </w:r>
      <w:r>
        <w:t xml:space="preserve"> [1993] forearc geotherm model. These high subduction temperatures constrained by crustal geothemometry make little difference to the final thermal structure of the mantle lithosphere Figure </w:t>
      </w:r>
      <w:r>
        <w:rPr>
          <w:b/>
        </w:rPr>
        <w:t>¿fig:model_tracers?</w:t>
      </w:r>
      <w:r>
        <w:rPr>
          <w:rFonts w:ascii="Times New Roman" w:hAnsi="Times New Roman" w:cs="Times New Roman"/>
        </w:rPr>
        <w:t>‌</w:t>
      </w:r>
      <w:r>
        <w:t xml:space="preserve">c. When not reheated by a deep slab window, the Cretaceous underplating scenario has a similar final thermal structure to the longest-running stalled slab scenarios in </w:t>
      </w:r>
      <w:r>
        <w:rPr>
          <w:b/>
        </w:rPr>
        <w:t>B</w:t>
      </w:r>
      <w:r>
        <w:t xml:space="preserve"> [Figure </w:t>
      </w:r>
      <w:r>
        <w:rPr>
          <w:b/>
        </w:rPr>
        <w:t>¿fig:model_comparison?</w:t>
      </w:r>
      <w:r>
        <w:t>]. This reflects the model's basic correspondence with a generalized Farallon plate mantle lithosphere underplating event of similar age. High subduction-channel temperatures experienced during late-Cretaceous flat slab subduction and schist metamorphism did not have a long-lasting impact on the thermal structure of the margin. Thus, heating by a Miocene deep slab window is required for Cretaceous mantle nappe underplating scenarios to produce warm mantle lithosphere.</w:t>
      </w:r>
    </w:p>
    <w:p w:rsidR="001C1040" w:rsidRDefault="00275393">
      <w:pPr>
        <w:pStyle w:val="Heading2"/>
      </w:pPr>
      <w:bookmarkStart w:id="105" w:name="summary-of-model-results"/>
      <w:bookmarkEnd w:id="105"/>
      <w:r>
        <w:t>Summary of model results</w:t>
      </w:r>
    </w:p>
    <w:p w:rsidR="001C1040" w:rsidRDefault="00275393">
      <w:pPr>
        <w:pStyle w:val="FirstParagraph"/>
      </w:pPr>
      <w:r>
        <w:t xml:space="preserve">Our thermal modeling predicts much higher temperatures within the mantle lithosphere, and much higher geothermal gradients, for the shallow slab window than for the stalled-slab or underplated mantle nappe models. The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predicts that both the stalled slab and (deep slab window reheated) Cretaceous mantle nappe scenarios recover the geotherm determined by xenolith thermobarometry, while not violating constraints posed by heat flow data. An assessment of model sensitivity presented in Section Modeling Supplement includes biases that may influence the model results. Most pertinent is the underestimation of modeled geothermal gradients due to lack of accounting for exhumation during lithospheric thermal equilibration. This would: 1. for the slab window scenario, further push the model results out of the field of acceptable mantle lithosphere geotherms derived from xenolith constraints; 2. for the Monterey plate, push it to the upper margin of the field; and 3. for the reheated mantle nappe scenario, push it towards the centroid of the field.</w:t>
      </w:r>
    </w:p>
    <w:p w:rsidR="001C1040" w:rsidRDefault="00275393">
      <w:pPr>
        <w:pStyle w:val="Heading1"/>
      </w:pPr>
      <w:bookmarkStart w:id="106" w:name="contemporary-lithospheric-structure-and-"/>
      <w:bookmarkEnd w:id="106"/>
      <w:r>
        <w:t>Contemporary lithospheric structure and thermal state</w:t>
      </w:r>
    </w:p>
    <w:p w:rsidR="001C1040" w:rsidRDefault="00275393">
      <w:pPr>
        <w:pStyle w:val="FirstParagraph"/>
      </w:pPr>
      <w:r>
        <w:t>In this section we integrate the results of our thermal modeling with our petrogenetic findings on the Crystal Knob xenoliths, regional crustal structure and evolution, and the timing and location of xenolith entrainment. Of the three plausible scenarios depicted for the evolution of the sub-Crystal Knob mantle lithosphere in Figure </w:t>
      </w:r>
      <w:r>
        <w:rPr>
          <w:b/>
        </w:rPr>
        <w:t>¿fig:neogene_sections?</w:t>
      </w:r>
      <w:r>
        <w:t xml:space="preserve">, we reject the scenario of asthenosphere emplaced in a shallow slab window, based on our thermal modeling presented above. The Monterey plate stalled slab and underplated Farallon plate mantle nappe cases are equally plausible based on our thermal modeling. Based on the wide spectrum of geologic and geodynamic factors discussed above, we dismiss the notion suggested by </w:t>
      </w:r>
      <w:r>
        <w:rPr>
          <w:i/>
        </w:rPr>
        <w:t>Pikser et al.</w:t>
      </w:r>
      <w:r>
        <w:t xml:space="preserve"> [2012] of a regionally extensive Monterey Plate "dangling slab" extending far to the east of the San Andreas fault.</w:t>
      </w:r>
    </w:p>
    <w:p w:rsidR="001C1040" w:rsidRDefault="00275393">
      <w:pPr>
        <w:pStyle w:val="BodyText"/>
      </w:pPr>
      <w:r>
        <w:t>Depending on the original scale of the subducted portion of the Monterey Plate beneath the southern California borderland [Figure </w:t>
      </w:r>
      <w:r>
        <w:rPr>
          <w:b/>
        </w:rPr>
        <w:t>¿fig:neogene_sections?</w:t>
      </w:r>
      <w:r>
        <w:t>], its structural integrity following its coupling to borderland transrotational rifting, and the potential correspondence of the partially subducted plate to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¿fig:neogene_sections?</w:t>
      </w:r>
      <w:r>
        <w:rPr>
          <w:rFonts w:ascii="Times New Roman" w:hAnsi="Times New Roman" w:cs="Times New Roman"/>
        </w:rPr>
        <w:t>‌</w:t>
      </w:r>
      <w:r>
        <w:t>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as brittle crustal deformation in response to horizontal shear stresses in the lower crust. Such surface deformation patterns are not expressed north of the Transverse Ranges in late Cenozoic time. Furthermore, horizontal translation of a previously underthrust slab provides no melting mechanism for the early Neogene 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rsidR="001C1040" w:rsidRDefault="00275393">
      <w:pPr>
        <w:pStyle w:val="BodyText"/>
      </w:pPr>
      <w:r>
        <w:t>In Figure </w:t>
      </w:r>
      <w:r>
        <w:rPr>
          <w:b/>
        </w:rPr>
        <w:t>¿fig:neogene_sections?</w:t>
      </w:r>
      <w:r>
        <w:rPr>
          <w:rFonts w:ascii="Times New Roman" w:hAnsi="Times New Roman" w:cs="Times New Roman"/>
        </w:rPr>
        <w:t>‌</w:t>
      </w:r>
      <w:r>
        <w:t>c we show the partially subducted terminus of the Monterey plate bounded to the east by the San Gregorio-Hosgri fault, based on our above discussion of the Figure </w:t>
      </w:r>
      <w:r>
        <w:rPr>
          <w:b/>
        </w:rPr>
        <w:t>¿fig:reconstruction?</w:t>
      </w:r>
      <w:r>
        <w:t xml:space="preserve"> reconstruction. East of the fault lies the Nacimiento Franciscan complex and its tectonic veneer of Salinia nappes (not differentiated on the figure), and its lower crustal oceanic crustal duplex lying tectonically above an underplated Farallon plate mantle nappes. The structural profile shown on Figure </w:t>
      </w:r>
      <w:r>
        <w:rPr>
          <w:b/>
        </w:rPr>
        <w:t>¿fig:neogene_sections?</w:t>
      </w:r>
      <w:r>
        <w:rPr>
          <w:rFonts w:ascii="Times New Roman" w:hAnsi="Times New Roman" w:cs="Times New Roman"/>
        </w:rPr>
        <w:t>‌</w:t>
      </w:r>
      <w:r>
        <w:t>c between the San Andreas and San Gregorio-Hosgri faults was constructed at southern California latitudes in continuity with that of the southernmost Sierra Nevada and adjacent Mojave plateau region [Figure </w:t>
      </w:r>
      <w:r>
        <w:rPr>
          <w:b/>
        </w:rPr>
        <w:t>¿fig:reconstruction?</w:t>
      </w:r>
      <w:r>
        <w:t>; Figure </w:t>
      </w:r>
      <w:r>
        <w:rPr>
          <w:b/>
        </w:rPr>
        <w:t>¿fig:cross_sections?</w:t>
      </w:r>
      <w:r>
        <w:t>]. Partial subduction, or stalling, of the Monterey plate occurred along the outer edge of Franciscan complex, further south than rocks of the Nacimiento belt [Figure </w:t>
      </w:r>
      <w:r>
        <w:rPr>
          <w:b/>
        </w:rPr>
        <w:t>¿fig:reconstruction?</w:t>
      </w:r>
      <w:r>
        <w:t>].</w:t>
      </w:r>
    </w:p>
    <w:p w:rsidR="001C1040" w:rsidRDefault="00275393">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with an underlying deep slab window Figure </w:t>
      </w:r>
      <w:r>
        <w:rPr>
          <w:b/>
        </w:rPr>
        <w:t>¿fig:neogene_sections?</w:t>
      </w:r>
      <w:r>
        <w:rPr>
          <w:rFonts w:ascii="Times New Roman" w:hAnsi="Times New Roman" w:cs="Times New Roman"/>
        </w:rPr>
        <w:t>‌</w:t>
      </w:r>
      <w:r>
        <w:t>c.</w:t>
      </w:r>
    </w:p>
    <w:p w:rsidR="001C1040" w:rsidRDefault="00275393">
      <w:pPr>
        <w:pStyle w:val="Heading2"/>
      </w:pPr>
      <w:bookmarkStart w:id="107" w:name="implications-of-petrologic-complexities-"/>
      <w:bookmarkEnd w:id="107"/>
      <w:r>
        <w:t>Implications of petrologic complexities to thermal state</w:t>
      </w:r>
    </w:p>
    <w:p w:rsidR="001C1040" w:rsidRDefault="00275393">
      <w:pPr>
        <w:pStyle w:val="FirstParagraph"/>
      </w:pPr>
      <w:r>
        <w: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rsidR="001C1040" w:rsidRDefault="00275393">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rsidR="001C1040" w:rsidRDefault="00275393">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rsidR="001C1040" w:rsidRDefault="00275393">
      <w:pPr>
        <w:pStyle w:val="Heading2"/>
      </w:pPr>
      <w:bookmarkStart w:id="108" w:name="sec:crystal_knob_eruption"/>
      <w:bookmarkEnd w:id="108"/>
      <w:r>
        <w:t>Origin of the Crystal Knob basalt</w:t>
      </w:r>
    </w:p>
    <w:p w:rsidR="001C1040" w:rsidRDefault="00275393">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2010]  indicate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¿fig:context?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rsidR="001C1040" w:rsidRDefault="00275393">
      <w:pPr>
        <w:pStyle w:val="BodyText"/>
      </w:pPr>
      <w:r>
        <w:t>Distributed shearing and strike-slip juxtaposition of the shallow sub-Monterey plate asthenosphere against underplated Farallon plate lithosphere and its deep slab window asthenosphere along the Hosgri fault Figure </w:t>
      </w:r>
      <w:r>
        <w:rPr>
          <w:b/>
        </w:rPr>
        <w:t>¿fig:neogene_sections?</w:t>
      </w:r>
      <w:r>
        <w:rPr>
          <w:rFonts w:ascii="Times New Roman" w:hAnsi="Times New Roman" w:cs="Times New Roman"/>
        </w:rPr>
        <w:t>‌</w:t>
      </w:r>
      <w:r>
        <w:t>c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rsidR="001C1040" w:rsidRDefault="00275393">
      <w:pPr>
        <w:pStyle w:val="Heading1"/>
      </w:pPr>
      <w:bookmarkStart w:id="109" w:name="conclusion"/>
      <w:bookmarkEnd w:id="109"/>
      <w:r>
        <w:t>Conclusion</w:t>
      </w:r>
    </w:p>
    <w:p w:rsidR="001C1040" w:rsidRDefault="00275393">
      <w:pPr>
        <w:pStyle w:val="FirstParagraph"/>
      </w:pPr>
      <w:r>
        <w:t>The</w:t>
      </w:r>
      <w:ins w:id="110" w:author="Mihai Ducea" w:date="2017-06-29T08:35:00Z">
        <w:r w:rsidR="00D11A29">
          <w:t xml:space="preserve"> Phanerozoic</w:t>
        </w:r>
      </w:ins>
      <w:r>
        <w:t xml:space="preserve"> lithosphere of southern California, to first order created by Cretaceous convergent margin tectonics</w:t>
      </w:r>
      <w:ins w:id="111" w:author="Mihai Ducea" w:date="2017-06-29T08:35:00Z">
        <w:r w:rsidR="00D11A29">
          <w:t xml:space="preserve"> </w:t>
        </w:r>
      </w:ins>
      <w:ins w:id="112" w:author="Mihai Ducea" w:date="2017-06-29T08:36:00Z">
        <w:r w:rsidR="00D11A29">
          <w:t xml:space="preserve">which was </w:t>
        </w:r>
      </w:ins>
      <w:ins w:id="113" w:author="Mihai Ducea" w:date="2017-06-29T08:35:00Z">
        <w:r w:rsidR="00D11A29">
          <w:t>superposed onto an older</w:t>
        </w:r>
      </w:ins>
      <w:ins w:id="114" w:author="Mihai Ducea" w:date="2017-06-29T08:36:00Z">
        <w:r w:rsidR="00D11A29">
          <w:t>, long lived</w:t>
        </w:r>
      </w:ins>
      <w:ins w:id="115" w:author="Mihai Ducea" w:date="2017-06-29T08:35:00Z">
        <w:r w:rsidR="00D11A29">
          <w:t xml:space="preserve"> continental margin</w:t>
        </w:r>
      </w:ins>
      <w:r>
        <w:t>, was severely structurally overprinted by two subsequent tectonic episodes</w:t>
      </w:r>
      <w:ins w:id="116" w:author="Mihai Ducea" w:date="2017-06-29T08:36:00Z">
        <w:r w:rsidR="00D11A29">
          <w:t xml:space="preserve">. They were </w:t>
        </w:r>
      </w:ins>
      <w:del w:id="117" w:author="Mihai Ducea" w:date="2017-06-29T08:36:00Z">
        <w:r w:rsidDel="00D11A29">
          <w:delText xml:space="preserve">, with </w:delText>
        </w:r>
      </w:del>
      <w:r>
        <w:t xml:space="preserve">the </w:t>
      </w:r>
      <w:del w:id="118" w:author="Mihai Ducea" w:date="2017-06-29T08:36:00Z">
        <w:r w:rsidDel="00D11A29">
          <w:delText xml:space="preserve">impact </w:delText>
        </w:r>
      </w:del>
      <w:ins w:id="119" w:author="Mihai Ducea" w:date="2017-06-29T08:36:00Z">
        <w:r w:rsidR="00D11A29">
          <w:t xml:space="preserve">arrvial </w:t>
        </w:r>
      </w:ins>
      <w:r>
        <w:t>and subduction of the Shatsky Rise large igneous province conjugate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profoundly affected by both of these episodes of deformation. The Crystal Knob suite is sourced along a depth gradient from ~45-70 km depth, and isotopic constraints show that it originates from the convecting mantle, which is typical of mid-ocean ridges or shallowly-ascended asthenosphere. Samples are variably depleted, and trace-element re-enrichment (and a single example of likely major-element assimilation) suggests interaction with low-volume melts after the formation and initial thermal equilibration of this mantle lithosphere material.</w:t>
      </w:r>
    </w:p>
    <w:p w:rsidR="001C1040" w:rsidRDefault="00275393">
      <w:pPr>
        <w:pStyle w:val="BodyText"/>
      </w:pPr>
      <w:r>
        <w:t>Major element, trace element, and radiogenic isotope data for the Crystal Knob xenolith suite equally satisfy the first-order geochemical requisites of the shallow slab window, stalled slab, and Late Cretaceous mantle nappe tectonic scenarios. Xenolith pressure-temperature constraints, thermal modeling, and geochemical subtleties of depletion and re-enrichment together add some discriminating factors between these scenarios. A shallowly underplated slab window predicts extremely hot geotherms that are untenable for the xenolith constraints of this study. The stalled slab and mantle nappe scenarios appear equally plausible in terms of the thermal modeling, equally satisfying constraints developed from xenolith thermobarometry. When the effects of potential exhumation/erosion are qualitatively considered, the Monterey plate stalled slab endmember scenario corresponds less well to constraints on the upper-mantle geotherm. This, along with a number of crustal geologic constraints, leads us to favor the Late Cretaceous mantle nappe underplating scenario, with reheating by a deep slab window in the Neogene.</w:t>
      </w:r>
    </w:p>
    <w:p w:rsidR="001C1040" w:rsidRDefault="00275393">
      <w:pPr>
        <w:pStyle w:val="BodyText"/>
      </w:pPr>
      <w:r>
        <w:t>This preferred scenario for the origin of the mantle lithosphere sampled by Crystal Knob xenoliths matches a host of geologic constraints demonstrating slab rollback and regional crustal extension during the Late Cretaceous, as the Shatsky Rise conjugate subducted deeper into the mantle following its initial collision and shallow subduction beneath the southern California convergent margin. This episode built the mantle lithosphere beneath the Mojave province by mantle duplexing during the retreat of the Farallon Plate subducting slab [</w:t>
      </w:r>
      <w:r>
        <w:rPr>
          <w:i/>
        </w:rPr>
        <w:t>Luffi et al.</w:t>
      </w:r>
      <w:r>
        <w:t>, 2009], and appears to have subsequently built the outboard mantle lithosphere beneath the Crystal Knob eruption site. The outer toe of this lithosphere-scale accretionary belt was subsequently displaced along the San Andreas transform system to its current location beneath the central California Coast Ranges. This displaced package of underplated mantle lithosphere records basal reheating by the Mendocino slab window, which opened in conjunction with the San Andreas plate juncture. Geochemical re-enrichment and abundant dunite cumulate xenoliths and xenocrysts within the Crystal Knob basalt record the percolation of fluids and melts through the lithosphere. This percolation, the highly fractionated Crystal Knob basaltic pipe, and the modeled Neogene thermal pulse that reheated the lithosphere can be attributed to a deep slab window segment that opened as the Pacific--Farallon ridge encountered the California convergent margin. This adds to a growing body of evidence that much of the structural complexity in the California Coast Ranges is inherited from the Late Cretaceous regime of subduction accretion.</w:t>
      </w:r>
    </w:p>
    <w:p w:rsidR="001C1040" w:rsidRDefault="00275393">
      <w:pPr>
        <w:pStyle w:val="BodyText"/>
      </w:pPr>
      <w:r>
        <w:t xml:space="preserve"> </w:t>
      </w:r>
    </w:p>
    <w:p w:rsidR="001C1040" w:rsidRDefault="00275393">
      <w:pPr>
        <w:pStyle w:val="Heading1"/>
      </w:pPr>
      <w:bookmarkStart w:id="120" w:name="sec:model_supplement"/>
      <w:bookmarkEnd w:id="120"/>
      <w:r>
        <w:t>Supplementary file: modeling setup</w:t>
      </w:r>
    </w:p>
    <w:p w:rsidR="001C1040" w:rsidRDefault="00275393">
      <w:pPr>
        <w:pStyle w:val="Heading2"/>
      </w:pPr>
      <w:bookmarkStart w:id="121" w:name="model-setups"/>
      <w:bookmarkEnd w:id="121"/>
      <w:r>
        <w:t>Model setups</w:t>
      </w:r>
    </w:p>
    <w:p w:rsidR="001C1040" w:rsidRDefault="00275393">
      <w:pPr>
        <w:pStyle w:val="FirstParagraph"/>
      </w:pPr>
      <w:r>
        <w:t xml:space="preserve">Standardized parameters used in modeling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changes result in only minor changes to modeled geotherms across the board.</w:t>
      </w:r>
    </w:p>
    <w:p w:rsidR="001C1040" w:rsidRDefault="00275393">
      <w:pPr>
        <w:pStyle w:val="Heading3"/>
      </w:pPr>
      <w:bookmarkStart w:id="122" w:name="slab-window-crustal-replacement"/>
      <w:bookmarkEnd w:id="122"/>
      <w:r>
        <w:t>Slab window crustal replacement</w:t>
      </w:r>
    </w:p>
    <w:p w:rsidR="001C1040" w:rsidRDefault="00275393">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w:t>
      </w:r>
    </w:p>
    <w:p w:rsidR="001C1040" w:rsidRDefault="00275393">
      <w:pPr>
        <w:pStyle w:val="Heading3"/>
      </w:pPr>
      <w:bookmarkStart w:id="123" w:name="subduction-and-underplating"/>
      <w:bookmarkEnd w:id="123"/>
      <w:r>
        <w:t>Subduction and underplating</w:t>
      </w:r>
    </w:p>
    <w:p w:rsidR="001C1040" w:rsidRDefault="00275393">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p>
    <w:p w:rsidR="001C1040" w:rsidRDefault="00275393">
      <w:pPr>
        <w:pStyle w:val="BodyText"/>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p>
    <w:p w:rsidR="001C1040" w:rsidRDefault="00275393">
      <w:pPr>
        <w:pStyle w:val="Heading3"/>
      </w:pPr>
      <w:bookmarkStart w:id="124" w:name="oceanic-geotherm"/>
      <w:bookmarkEnd w:id="124"/>
      <w:r>
        <w:t>Oceanic geotherm</w:t>
      </w:r>
    </w:p>
    <w:p w:rsidR="001C1040" w:rsidRDefault="00275393">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p>
    <w:p w:rsidR="001C1040" w:rsidRDefault="00275393">
      <w:pPr>
        <w:pStyle w:val="BodyText"/>
      </w:pPr>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p>
    <w:p w:rsidR="001C1040" w:rsidRDefault="00275393">
      <w:pPr>
        <w:pStyle w:val="BodyText"/>
      </w:pPr>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p>
    <w:p w:rsidR="001C1040" w:rsidRDefault="00275393">
      <w:pPr>
        <w:pStyle w:val="Heading3"/>
      </w:pPr>
      <w:bookmarkStart w:id="125" w:name="supra-subduction-geotherm"/>
      <w:bookmarkEnd w:id="125"/>
      <w:r>
        <w:t>Supra-subduction geotherm</w:t>
      </w:r>
    </w:p>
    <w:p w:rsidR="001C1040" w:rsidRDefault="00275393">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In reality, megathrust accretion rates of 0.2-3.6 km/Myr are favored by </w:t>
      </w:r>
      <w:r>
        <w:rPr>
          <w:i/>
        </w:rPr>
        <w:t>Kidder et al.</w:t>
      </w:r>
      <w:r>
        <w:t xml:space="preserve"> [2013] based on the Pelona schist, and some rock uplift is evident for the Coast Ranges.</w:t>
      </w:r>
    </w:p>
    <w:p w:rsidR="001C1040" w:rsidRDefault="00275393">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rsidR="001C1040" w:rsidRDefault="00275393">
      <w:pPr>
        <w:pStyle w:val="Heading2"/>
      </w:pPr>
      <w:bookmarkStart w:id="126" w:name="sec:model_bias"/>
      <w:bookmarkEnd w:id="126"/>
      <w:r>
        <w:t>Model sensitivity and bias</w:t>
      </w:r>
    </w:p>
    <w:p w:rsidR="001C1040" w:rsidRDefault="00275393">
      <w:pPr>
        <w:pStyle w:val="FirstParagraph"/>
      </w:pPr>
      <w:r>
        <w:t>Generally, changes in model parameters such as radiogenic heat flux, thermal conductivity, and heat capacity do not impact the relative results for modeled scenarios, due to the consistent lithologic structure of the model domains.</w:t>
      </w:r>
    </w:p>
    <w:p w:rsidR="001C1040" w:rsidRDefault="00275393">
      <w:pPr>
        <w:pStyle w:val="BodyText"/>
      </w:pPr>
      <w:r>
        <w:t xml:space="preserve">Due to widely varying timescale of equilibration for modeled scenarios in groups </w:t>
      </w:r>
      <w:r>
        <w:rPr>
          <w:b/>
        </w:rPr>
        <w:t>B</w:t>
      </w:r>
      <w:r>
        <w:t xml:space="preserve"> and </w:t>
      </w:r>
      <w:r>
        <w:rPr>
          <w:b/>
        </w:rPr>
        <w:t>C</w:t>
      </w:r>
      <w:r>
        <w:t>, the model is sensitive to assumptions about steady-state cooling of the oceanic mantle lithosphere. The choice of the "GDH" model to track the evolution of the suboceanic thermal structure is an important control on the scale of temperature variation in Figure </w:t>
      </w:r>
      <w:r>
        <w:rPr>
          <w:b/>
        </w:rPr>
        <w:t>¿fig:model_tracers?</w:t>
      </w:r>
      <w:r>
        <w:rPr>
          <w:rFonts w:ascii="Times New Roman" w:hAnsi="Times New Roman" w:cs="Times New Roman"/>
        </w:rPr>
        <w:t>‌</w:t>
      </w:r>
      <w:r>
        <w:t>b. Though GDH is well-calibrated, oceanic cooling models tend to overestimate the heat flow from young oceanic plates [</w:t>
      </w:r>
      <w:r>
        <w:rPr>
          <w:i/>
        </w:rPr>
        <w:t>Stein</w:t>
      </w:r>
      <w:r>
        <w:t>, 1995]. Thus, the modeled geothermal gradients for the younger stalled slab model runs may be too high.</w:t>
      </w:r>
    </w:p>
    <w:p w:rsidR="001C1040" w:rsidRDefault="00275393">
      <w:pPr>
        <w:pStyle w:val="BodyText"/>
      </w:pPr>
      <w:r>
        <w:t xml:space="preserve">Another potential confounding factor affecting the older scenarios of </w:t>
      </w:r>
      <w:r>
        <w:rPr>
          <w:b/>
        </w:rPr>
        <w:t>B</w:t>
      </w:r>
      <w:r>
        <w:t xml:space="preserve"> and </w:t>
      </w:r>
      <w:r>
        <w:rPr>
          <w:b/>
        </w:rPr>
        <w:t>C</w:t>
      </w:r>
      <w:r>
        <w:t xml:space="preserve"> is the thermal effects of continued subduction beneath the underplated mantle nappes. After rollback and underplating of the modeled section of oceanic mantle lithosphere, a downgoing slab at depth could, depending on its age, cool the forearc lithosphere from below. However, this effect is considered minimal and diminishes over time due to the progressive subduction of younger, hotter oceanic lithosphere. Reconstruction of the Pacific--Farallon spreading ridge history show that, between ca. 70 and 30 Ma, oceanic lithosphere entering the southwest Cordilleran subduction zone got younger at a rate of ~1 Myr/Ma [</w:t>
      </w:r>
      <w:r>
        <w:rPr>
          <w:i/>
        </w:rPr>
        <w:t>Atwater and Stock</w:t>
      </w:r>
      <w:r>
        <w:t xml:space="preserve">, 1998; </w:t>
      </w:r>
      <w:r>
        <w:rPr>
          <w:i/>
        </w:rPr>
        <w:t>Liu et al.</w:t>
      </w:r>
      <w:r>
        <w:t xml:space="preserve">, 2010; </w:t>
      </w:r>
      <w:r>
        <w:rPr>
          <w:i/>
        </w:rPr>
        <w:t>Seton et al.</w:t>
      </w:r>
      <w:r>
        <w:t>, 2012] corresponding to the approach of the ridge to the subduction zone. This factor coupled with slab window emplacement starting at ca. 24 Ma leads to the interpretation that cooling from below by continued subduction was of second-order significance.</w:t>
      </w:r>
    </w:p>
    <w:p w:rsidR="001C1040" w:rsidRDefault="00275393">
      <w:pPr>
        <w:pStyle w:val="BodyText"/>
      </w:pPr>
      <w:r>
        <w:t>Surface erosion is not modeled, but may bias the results. Any erosion will yield higher apparent heat flows and increased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 is likely to have occurred in a major pulse of unroofing coincident with flat-slab underplating and rollback in the Cretaceous [</w:t>
      </w:r>
      <w:r>
        <w:rPr>
          <w:i/>
        </w:rPr>
        <w:t>Chapman et al.</w:t>
      </w:r>
      <w:r>
        <w:t xml:space="preserve">, 2012; </w:t>
      </w:r>
      <w:r>
        <w:rPr>
          <w:i/>
        </w:rPr>
        <w:t>Saleeby</w:t>
      </w:r>
      <w:r>
        <w:t xml:space="preserve">, 2003], and is thus likely to disproportionately affect the older models. The lack of erosion in the model framework biases towards predicting lower geothermal gradient overall. For the slab window and underplated Monterey plate scenarios (model groups </w:t>
      </w:r>
      <w:r>
        <w:rPr>
          <w:b/>
        </w:rPr>
        <w:t>A</w:t>
      </w:r>
      <w:r>
        <w:t xml:space="preserve"> and </w:t>
      </w:r>
      <w:r>
        <w:rPr>
          <w:b/>
        </w:rPr>
        <w:t>B</w:t>
      </w:r>
      <w:r>
        <w:t>) this effect would push the final geotherm to or beyond the limit of xenolith thermobarometry Figure </w:t>
      </w:r>
      <w:r>
        <w:rPr>
          <w:b/>
        </w:rPr>
        <w:t>¿fig:model_results?</w:t>
      </w:r>
      <w:r>
        <w:rPr>
          <w:rFonts w:ascii="Times New Roman" w:hAnsi="Times New Roman" w:cs="Times New Roman"/>
        </w:rPr>
        <w:t>‌</w:t>
      </w:r>
      <w:r>
        <w:t xml:space="preserve">a and b. In the underplated mantle nappe scenario (model </w:t>
      </w:r>
      <w:r>
        <w:rPr>
          <w:b/>
        </w:rPr>
        <w:t>C</w:t>
      </w:r>
      <w:r>
        <w:t>) this effect would push the final modeled geotherm towards the centroid of the xenolith thermobarometric array Figure </w:t>
      </w:r>
      <w:r>
        <w:rPr>
          <w:b/>
        </w:rPr>
        <w:t>¿fig:model_results?</w:t>
      </w:r>
      <w:r>
        <w:rPr>
          <w:rFonts w:ascii="Times New Roman" w:hAnsi="Times New Roman" w:cs="Times New Roman"/>
        </w:rPr>
        <w:t>‌</w:t>
      </w:r>
      <w:r>
        <w:t>c and Figure </w:t>
      </w:r>
      <w:r>
        <w:rPr>
          <w:b/>
        </w:rPr>
        <w:t>¿fig:model_comparison?</w:t>
      </w:r>
    </w:p>
    <w:p w:rsidR="001C1040" w:rsidRDefault="00275393">
      <w:pPr>
        <w:pStyle w:val="BodyText"/>
      </w:pPr>
      <w:r>
        <w:t>The uncertainties inherent in this model bias the results towards predicting lower-temperature, less-convex geotherms over the model domain. These potential biases affect comparisons comparisons with measured values of heat flux and xenolith thermobarometry, which are not subject to these biases [Figure </w:t>
      </w:r>
      <w:r>
        <w:rPr>
          <w:b/>
        </w:rPr>
        <w:t>¿fig:model_comparison?</w:t>
      </w:r>
      <w:r>
        <w:t>]. Thus, geotherms predicted by this model might be underestimates for potential mantle temperature at a given depth, especially for the older tectonic scenarios modeled.</w:t>
      </w:r>
    </w:p>
    <w:p w:rsidR="001C1040" w:rsidRDefault="00275393">
      <w:pPr>
        <w:pStyle w:val="Heading2"/>
      </w:pPr>
      <w:bookmarkStart w:id="127" w:name="factors-not-incorporated-in-the-model"/>
      <w:bookmarkEnd w:id="127"/>
      <w:r>
        <w:t>Factors not incorporated in the model</w:t>
      </w:r>
    </w:p>
    <w:p w:rsidR="001C1040" w:rsidRDefault="00275393">
      <w:pPr>
        <w:pStyle w:val="FirstParagraph"/>
      </w:pPr>
      <w:r>
        <w:t>Several simplifications are made to create an internally consistent model framework.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t>
      </w:r>
    </w:p>
    <w:p w:rsidR="001C1040" w:rsidRDefault="00275393">
      <w:pPr>
        <w:pStyle w:val="Heading3"/>
      </w:pPr>
      <w:bookmarkStart w:id="128" w:name="subduction-zone-rollback"/>
      <w:bookmarkEnd w:id="128"/>
      <w:r>
        <w:t>Subduction zone rollback</w:t>
      </w:r>
    </w:p>
    <w:p w:rsidR="001C1040" w:rsidRDefault="00275393">
      <w:pPr>
        <w:pStyle w:val="FirstParagraph"/>
      </w:pPr>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¿fig:neogene_sections?</w:t>
      </w:r>
      <w:r>
        <w:rPr>
          <w:rFonts w:ascii="Times New Roman" w:hAnsi="Times New Roman" w:cs="Times New Roman"/>
        </w:rPr>
        <w:t>‌</w:t>
      </w:r>
      <w:r>
        <w:t>c.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xml:space="preserve">, 1993]. The models for scenarios </w:t>
      </w:r>
      <w:r>
        <w:rPr>
          <w:b/>
        </w:rPr>
        <w:t>B</w:t>
      </w:r>
      <w:r>
        <w:t xml:space="preserve"> and </w:t>
      </w:r>
      <w:r>
        <w:rPr>
          <w:b/>
        </w:rPr>
        <w:t>C</w:t>
      </w:r>
      <w:r>
        <w:t xml:space="preserve"> Figure </w:t>
      </w:r>
      <w:r>
        <w:rPr>
          <w:b/>
        </w:rPr>
        <w:t>¿fig:model_comparisons?</w:t>
      </w:r>
      <w:r>
        <w:rPr>
          <w:rFonts w:ascii="Times New Roman" w:hAnsi="Times New Roman" w:cs="Times New Roman"/>
        </w:rPr>
        <w:t>‌</w:t>
      </w:r>
      <w:r>
        <w:t>b and c are already near the coolest permitted by our xenolith constraints. As these geotherms are already quite cold, introducing this added complexity will not significantly change the model results. However, late-Creteaceous underplating and other stalled-slab scenarios can be treated as maximum temperatures because of the influence of the subducting slab.</w:t>
      </w:r>
    </w:p>
    <w:p w:rsidR="001C1040" w:rsidRDefault="00275393">
      <w:pPr>
        <w:pStyle w:val="Heading3"/>
      </w:pPr>
      <w:bookmarkStart w:id="129" w:name="change-in-convergence-rate-of-rotating-m"/>
      <w:bookmarkEnd w:id="129"/>
      <w:r>
        <w:t>Change in convergence rate of rotating microplates</w:t>
      </w:r>
    </w:p>
    <w:p w:rsidR="001C1040" w:rsidRDefault="00275393">
      <w:pPr>
        <w:pStyle w:val="FirstParagraph"/>
      </w:pPr>
      <w:r>
        <w:t>Potential Monterey Plate mantle lithosphere beneath Crystal Knob would have been emplaced 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¿fig:neogene_sections?</w:t>
      </w:r>
      <w:r>
        <w:rPr>
          <w:rFonts w:ascii="Times New Roman" w:hAnsi="Times New Roman" w:cs="Times New Roman"/>
        </w:rPr>
        <w:t>‌</w:t>
      </w:r>
      <w:r>
        <w:t>b. This is responsible for the kink in the "Age of initial oceanic lithosphere" curve in Figure </w:t>
      </w:r>
      <w:r>
        <w:rPr>
          <w:b/>
        </w:rPr>
        <w:t>¿fig:model_tracers?</w:t>
      </w:r>
      <w:r>
        <w:rPr>
          <w:rFonts w:ascii="Times New Roman" w:hAnsi="Times New Roman" w:cs="Times New Roman"/>
        </w:rPr>
        <w:t>‌</w:t>
      </w:r>
      <w:r>
        <w:t xml:space="preserve">b. For model simplicity, we do not incorporate this disequilibrium shift into the starting parameters of the </w:t>
      </w:r>
      <w:r>
        <w:rPr>
          <w:i/>
        </w:rPr>
        <w:t>Royden</w:t>
      </w:r>
      <w:r>
        <w:t xml:space="preserve"> [1993] subduction model.</w:t>
      </w:r>
    </w:p>
    <w:p w:rsidR="001C1040" w:rsidRDefault="00275393">
      <w:pPr>
        <w:pStyle w:val="Heading3"/>
      </w:pPr>
      <w:bookmarkStart w:id="130" w:name="erosion-of-the-forearc"/>
      <w:bookmarkEnd w:id="130"/>
      <w:r>
        <w:t>Erosion of the forearc</w:t>
      </w:r>
    </w:p>
    <w:p w:rsidR="001C1040" w:rsidRDefault="00275393">
      <w:pPr>
        <w:pStyle w:val="FirstParagraph"/>
      </w:pPr>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w:t>
      </w:r>
    </w:p>
    <w:p w:rsidR="001C1040" w:rsidRDefault="00275393">
      <w:pPr>
        <w:pStyle w:val="Heading1"/>
      </w:pPr>
      <w:bookmarkStart w:id="131" w:name="figure-captions"/>
      <w:bookmarkEnd w:id="131"/>
      <w:r>
        <w:t>Figure Captions</w:t>
      </w:r>
    </w:p>
    <w:p w:rsidR="001C1040" w:rsidRDefault="00275393">
      <w:pPr>
        <w:pStyle w:val="Heading2"/>
      </w:pPr>
      <w:bookmarkStart w:id="132" w:name="field_photo"/>
      <w:bookmarkEnd w:id="132"/>
      <w:r>
        <w:t>field_photo</w:t>
      </w:r>
    </w:p>
    <w:p w:rsidR="001C1040" w:rsidRDefault="00275393">
      <w:pPr>
        <w:pStyle w:val="FirstParagraph"/>
      </w:pPr>
      <w:r>
        <w:t>Outcrop view of Crystal Knob peridotite xenoliths in place within the alkali basalt host lava.</w:t>
      </w:r>
    </w:p>
    <w:p w:rsidR="001C1040" w:rsidRDefault="00275393">
      <w:pPr>
        <w:pStyle w:val="Heading2"/>
      </w:pPr>
      <w:bookmarkStart w:id="133" w:name="context"/>
      <w:bookmarkEnd w:id="133"/>
      <w:r>
        <w:t>context</w:t>
      </w:r>
    </w:p>
    <w:p w:rsidR="001C1040" w:rsidRDefault="00275393">
      <w:pPr>
        <w:pStyle w:val="FirstParagraph"/>
      </w:pPr>
      <w:r>
        <w:t>Map of southern California showing the geologic setting of Crystal Knob and its placement relative to key tectonic features, such as the dispersed Southern California batholith, Neogene dextral faults and the stalled Monterey microplate. Sampling locations for previous xenolith studies are shown: the Central and Eastern Sierran suites show a record of delamination of a batholithic root [</w:t>
      </w:r>
      <w:r>
        <w:rPr>
          <w:i/>
        </w:rPr>
        <w:t>Ducea and Saleeby</w:t>
      </w:r>
      <w:r>
        <w:t>, 1996] and Mojave sites show underplating of Farallon-plate lithospheric nappes during the Cretaceous [</w:t>
      </w:r>
      <w:r>
        <w:rPr>
          <w:i/>
        </w:rPr>
        <w:t>Luffi et al.</w:t>
      </w:r>
      <w:r>
        <w:t xml:space="preserve">, 2009]. The position of Crystal Knob is also shown, along with its reconstruction for dextral offset on the Neogene San Andreas transform system. This reconstruction was created independently using the regional paleomagnetic framework of </w:t>
      </w:r>
      <w:r>
        <w:rPr>
          <w:i/>
        </w:rPr>
        <w:t>Wilson et al.</w:t>
      </w:r>
      <w:r>
        <w:t xml:space="preserve"> [2005] with the restoration of slip along San Andreas--system faults [</w:t>
      </w:r>
      <w:r>
        <w:rPr>
          <w:i/>
        </w:rPr>
        <w:t>Dickinson et al.</w:t>
      </w:r>
      <w:r>
        <w:t xml:space="preserve">, 2005] approaches. The methods agree to within 5 km on the position of the Crystal Knob source locale at 19 Ma see also </w:t>
      </w:r>
      <w:r>
        <w:rPr>
          <w:b/>
        </w:rPr>
        <w:t>¿fig:reconstruction?</w:t>
      </w:r>
      <w:r>
        <w:t>. Crystal Knob can be restored to ~350 km SE of its current location, accounting for ~310 km displacement on modern San Andreas Fault and ~40 km remainder on the Rinconada fault within the area of Salinian nappes.</w:t>
      </w:r>
    </w:p>
    <w:p w:rsidR="001C1040" w:rsidRDefault="00275393">
      <w:pPr>
        <w:pStyle w:val="Heading2"/>
      </w:pPr>
      <w:bookmarkStart w:id="134" w:name="microscope-images"/>
      <w:bookmarkEnd w:id="134"/>
      <w:r>
        <w:t>microscope-images</w:t>
      </w:r>
    </w:p>
    <w:p w:rsidR="001C1040" w:rsidRDefault="00275393">
      <w:pPr>
        <w:pStyle w:val="FirstParagraph"/>
      </w:pPr>
      <w:r>
        <w:t>Optical petrographic images (2.5 mm wide field of view) showing characteristic textures found in the Crystal Knob sample set. (a) shows sample CK-D2, with the edge of a cumulate xenolith composed of equant olivine (ol) grains at ~200 µm characteristic scale, set against a host lava groundmass containing &lt;100 µm phenocrysts of olivine, pyroxene, and plagioclase feldspar. (b) shows the spinel lherzolite sample CK-4 with &gt;2 mm olivine, orthopyroxene (opx), clinopyroxene (cpx), and spinel (sp). (c) shows sample CK-D2, with a single large orthopyroxene crystal with augite exsolution lamellae and containing an olivine inclusion juxtaposed against dunite cumulate material consisting of mosaic-textured olivine grains.</w:t>
      </w:r>
    </w:p>
    <w:p w:rsidR="001C1040" w:rsidRDefault="00275393">
      <w:pPr>
        <w:pStyle w:val="Heading2"/>
      </w:pPr>
      <w:bookmarkStart w:id="135" w:name="reconstruction"/>
      <w:bookmarkEnd w:id="135"/>
      <w:r>
        <w:t>reconstruction</w:t>
      </w:r>
    </w:p>
    <w:p w:rsidR="001C1040" w:rsidRDefault="00275393">
      <w:pPr>
        <w:pStyle w:val="FirstParagraph"/>
      </w:pPr>
      <w:r>
        <w:t xml:space="preserve">Tectonic reconstruction of the California margin at 19 Ma showing the early evolution of the San Andreas transform system, offshore oceanic plates, and Cretaceous batholithic belt. Exposures of Salinia nappes are shown as red patches west of the future San Andreas Fault. The view shows the disaggregated Mojave--Salinia batholith and surface outcrops of subduction channel schists in the Mojave province. Reconstruction of displaced features such as Salinia batholithic exposures from </w:t>
      </w:r>
      <w:r>
        <w:rPr>
          <w:i/>
        </w:rPr>
        <w:t>Schott and Johnson</w:t>
      </w:r>
      <w:r>
        <w:t xml:space="preserve"> [1998], </w:t>
      </w:r>
      <w:r>
        <w:rPr>
          <w:i/>
        </w:rPr>
        <w:t>Schott and Johnson</w:t>
      </w:r>
      <w:r>
        <w:t xml:space="preserve"> [2001], </w:t>
      </w:r>
      <w:r>
        <w:rPr>
          <w:i/>
        </w:rPr>
        <w:t>Chapman et al.</w:t>
      </w:r>
      <w:r>
        <w:t xml:space="preserve"> [2012], and </w:t>
      </w:r>
      <w:r>
        <w:rPr>
          <w:i/>
        </w:rPr>
        <w:t>Dickinson et al.</w:t>
      </w:r>
      <w:r>
        <w:t xml:space="preserve"> [2005] is combined with reconstruction of the evolving slab window and microplate detachment after </w:t>
      </w:r>
      <w:r>
        <w:rPr>
          <w:i/>
        </w:rPr>
        <w:t>Wilson et al.</w:t>
      </w:r>
      <w:r>
        <w:t xml:space="preserve"> [2005]. The Monterey plate ridge ceased spreading at 20 Ma (Chron 6), which is labeled and corresponds to the similar time label on Figure </w:t>
      </w:r>
      <w:r>
        <w:rPr>
          <w:b/>
        </w:rPr>
        <w:t>¿fig:neogene_sections?</w:t>
      </w:r>
      <w:r>
        <w:rPr>
          <w:rFonts w:ascii="Times New Roman" w:hAnsi="Times New Roman" w:cs="Times New Roman"/>
        </w:rPr>
        <w:t>‌</w:t>
      </w:r>
      <w:r>
        <w:t>b.</w:t>
      </w:r>
    </w:p>
    <w:p w:rsidR="001C1040" w:rsidRDefault="00275393">
      <w:pPr>
        <w:pStyle w:val="Heading2"/>
      </w:pPr>
      <w:bookmarkStart w:id="136" w:name="isotopes"/>
      <w:bookmarkEnd w:id="136"/>
      <w:r>
        <w:t>isotopes</w:t>
      </w:r>
    </w:p>
    <w:p w:rsidR="001C1040" w:rsidRDefault="00275393">
      <w:pPr>
        <w:pStyle w:val="FirstParagraph"/>
      </w:pPr>
      <w:r>
        <w:t>Paired Sm-Nd and Rb-Sr isotope data for the Crystal Knob sample set contextualized relative to major Earth reservoirs. The position of Crystal Knob within the "depleted mantle" field suggests that the mantle lithosphere underlying coastal California was sourced directly from the mantle, either at a mid-ocean ridge or by direct underplating.</w:t>
      </w:r>
    </w:p>
    <w:p w:rsidR="001C1040" w:rsidRDefault="00275393">
      <w:pPr>
        <w:pStyle w:val="Heading2"/>
      </w:pPr>
      <w:bookmarkStart w:id="137" w:name="cpx_profile"/>
      <w:bookmarkEnd w:id="137"/>
      <w:r>
        <w:t>cpx_profile</w:t>
      </w:r>
    </w:p>
    <w:p w:rsidR="001C1040" w:rsidRDefault="00275393">
      <w:pPr>
        <w:pStyle w:val="FirstParagraph"/>
      </w:pPr>
      <w:r>
        <w:t xml:space="preserve">Profile of Mg# measured across clinopyroxene phenocryst in the host lava sample CK-1. The grain has a partially cannibalized and fractured xenocryst core with Mg# </w:t>
      </w:r>
      <m:oMath>
        <m:r>
          <w:rPr>
            <w:rFonts w:ascii="Cambria Math" w:hAnsi="Cambria Math"/>
          </w:rPr>
          <m:t>≈90</m:t>
        </m:r>
      </m:oMath>
      <w:r>
        <w:t>, surrounded by successive layers with lower Mg# corresponding to crystallization in a progressively evolving magma, and shows the complex fractionation history of the magma.</w:t>
      </w:r>
    </w:p>
    <w:p w:rsidR="001C1040" w:rsidRDefault="00275393">
      <w:pPr>
        <w:pStyle w:val="Heading2"/>
      </w:pPr>
      <w:bookmarkStart w:id="138" w:name="textures"/>
      <w:bookmarkEnd w:id="138"/>
      <w:r>
        <w:t>textures</w:t>
      </w:r>
    </w:p>
    <w:p w:rsidR="001C1040" w:rsidRDefault="00275393">
      <w:pPr>
        <w:pStyle w:val="FirstParagraph"/>
      </w:pPr>
      <w:r>
        <w:t>Mineral classification images of each sample (1" round thin-section) created atop coregistered electron backscatter and optical imagery that show the textural variation within Crystal Knob suite. These classifications form the basis of the modal abundance measurements presented in Figure </w:t>
      </w:r>
      <w:r>
        <w:rPr>
          <w:b/>
        </w:rPr>
        <w:t>¿fig:modes?</w:t>
      </w:r>
      <w:r>
        <w:t>.</w:t>
      </w:r>
    </w:p>
    <w:p w:rsidR="001C1040" w:rsidRDefault="00275393">
      <w:pPr>
        <w:pStyle w:val="Heading2"/>
      </w:pPr>
      <w:bookmarkStart w:id="139" w:name="step_heating"/>
      <w:bookmarkEnd w:id="139"/>
      <w:r>
        <w:t>step_heating</w:t>
      </w:r>
    </w:p>
    <w:p w:rsidR="001C1040" w:rsidRDefault="00275393">
      <w:pPr>
        <w:pStyle w:val="FirstParagraph"/>
      </w:pPr>
      <w:r>
        <w:t>Step-heating results for / dating of the Crystal Knob host basalt, showing a broad plateau for the accepted age of 1.65 Ma.</w:t>
      </w:r>
    </w:p>
    <w:p w:rsidR="001C1040" w:rsidRDefault="00275393">
      <w:pPr>
        <w:pStyle w:val="Heading2"/>
      </w:pPr>
      <w:bookmarkStart w:id="140" w:name="major_elements"/>
      <w:bookmarkEnd w:id="140"/>
      <w:r>
        <w:t>major_elements</w:t>
      </w:r>
    </w:p>
    <w:p w:rsidR="001C1040" w:rsidRDefault="00275393">
      <w:pPr>
        <w:pStyle w:val="Compact"/>
        <w:numPr>
          <w:ilvl w:val="0"/>
          <w:numId w:val="3"/>
        </w:numPr>
      </w:pPr>
      <w:r>
        <w:t>FeO vs. MgO for electron microprobe measurements of grain cores, showing range in major-element depletion between samples. Dotted lines show Mg# levels.</w:t>
      </w:r>
    </w:p>
    <w:p w:rsidR="001C1040" w:rsidRDefault="00275393">
      <w:pPr>
        <w:pStyle w:val="Compact"/>
        <w:numPr>
          <w:ilvl w:val="0"/>
          <w:numId w:val="3"/>
        </w:numPr>
      </w:pPr>
      <w:r>
        <w:t>Mg# (measured with a total iron basis) vs.  for the silicate phases in the Crystal Knob peridotite xenoliths. This shows the range in major-element depletion between samples, including the low Mg# of CK-6, the most fertile sample.</w:t>
      </w:r>
    </w:p>
    <w:p w:rsidR="001C1040" w:rsidRDefault="00275393">
      <w:pPr>
        <w:pStyle w:val="Heading2"/>
      </w:pPr>
      <w:bookmarkStart w:id="141" w:name="ca_in_olivine"/>
      <w:bookmarkEnd w:id="141"/>
      <w:r>
        <w:t>ca_in_olivine</w:t>
      </w:r>
    </w:p>
    <w:p w:rsidR="001C1040" w:rsidRDefault="00275393">
      <w:pPr>
        <w:pStyle w:val="FirstParagraph"/>
      </w:pPr>
      <w:r>
        <w:t>Calcium abundance in olivine for xenolith samples, showing the separability of each sample's cluster in the dataset.</w:t>
      </w:r>
    </w:p>
    <w:p w:rsidR="001C1040" w:rsidRDefault="00275393">
      <w:pPr>
        <w:pStyle w:val="Heading2"/>
      </w:pPr>
      <w:bookmarkStart w:id="142" w:name="spinel_cr"/>
      <w:bookmarkEnd w:id="142"/>
      <w:r>
        <w:t>spinel_cr</w:t>
      </w:r>
    </w:p>
    <w:p w:rsidR="001C1040" w:rsidRDefault="00275393">
      <w:pPr>
        <w:pStyle w:val="FirstParagraph"/>
      </w:pPr>
      <w:r>
        <w:t>Spinel Cr# vs. Mg# showing two groups of samples with low and high Cr content, corresponding to the temperature cohorts of the dataset. Mg# is corrected based on constraints on iron residence in the octahedral-coordination cation site. The shift to higher Mg# evident in all samples reflects the presence of oxidized iron in the tetrahedral site in all samples.</w:t>
      </w:r>
    </w:p>
    <w:p w:rsidR="001C1040" w:rsidRDefault="00275393">
      <w:pPr>
        <w:pStyle w:val="Heading2"/>
      </w:pPr>
      <w:bookmarkStart w:id="143" w:name="whole_rock_major"/>
      <w:bookmarkEnd w:id="143"/>
      <w:r>
        <w:t>whole_rock_major</w:t>
      </w:r>
    </w:p>
    <w:p w:rsidR="001C1040" w:rsidRDefault="00275393">
      <w:pPr>
        <w:pStyle w:val="FirstParagraph"/>
      </w:pPr>
      <w:r>
        <w:t>Major element composition (oxide %</w:t>
      </w:r>
      <m:oMath>
        <m:sSub>
          <m:sSubPr>
            <m:ctrlPr>
              <w:rPr>
                <w:rFonts w:ascii="Cambria Math" w:hAnsi="Cambria Math"/>
              </w:rPr>
            </m:ctrlPr>
          </m:sSubPr>
          <m:e/>
          <m:sub>
            <m:r>
              <m:rPr>
                <m:sty m:val="p"/>
              </m:rPr>
              <w:rPr>
                <w:rFonts w:ascii="Cambria Math" w:hAnsi="Cambria Math"/>
              </w:rPr>
              <m:t>wt</m:t>
            </m:r>
          </m:sub>
        </m:sSub>
      </m:oMath>
      <w:r>
        <w:t>, normalized to 100%) of xenolith samples recalculated from modal mineralogy.</w:t>
      </w:r>
    </w:p>
    <w:p w:rsidR="001C1040" w:rsidRDefault="00275393">
      <w:pPr>
        <w:pStyle w:val="Heading2"/>
      </w:pPr>
      <w:bookmarkStart w:id="144" w:name="modes"/>
      <w:bookmarkEnd w:id="144"/>
      <w:r>
        <w:t>modes</w:t>
      </w:r>
    </w:p>
    <w:p w:rsidR="001C1040" w:rsidRDefault="00275393">
      <w:pPr>
        <w:pStyle w:val="FirstParagraph"/>
      </w:pPr>
      <w:r>
        <w:t>Modal composition of Crystal Knob perodotites. Abyssal [</w:t>
      </w:r>
      <w:r>
        <w:rPr>
          <w:i/>
        </w:rPr>
        <w:t>Asimow</w:t>
      </w:r>
      <w:r>
        <w:t xml:space="preserve">, 1999; </w:t>
      </w:r>
      <w:r>
        <w:rPr>
          <w:i/>
        </w:rPr>
        <w:t>Baker and Beckett</w:t>
      </w:r>
      <w:r>
        <w:t>, 1999] and Dish Hill [</w:t>
      </w:r>
      <w:r>
        <w:rPr>
          <w:i/>
        </w:rPr>
        <w:t>Luffi et al.</w:t>
      </w:r>
      <w:r>
        <w:t>, 2009] peridotite compositions are shown for comparison.</w:t>
      </w:r>
    </w:p>
    <w:p w:rsidR="001C1040" w:rsidRDefault="00275393">
      <w:pPr>
        <w:pStyle w:val="Heading2"/>
      </w:pPr>
      <w:bookmarkStart w:id="145" w:name="trace_elements"/>
      <w:bookmarkEnd w:id="145"/>
      <w:r>
        <w:t>trace_elements</w:t>
      </w:r>
    </w:p>
    <w:p w:rsidR="001C1040" w:rsidRDefault="00275393">
      <w:pPr>
        <w:pStyle w:val="Compact"/>
        <w:numPr>
          <w:ilvl w:val="0"/>
          <w:numId w:val="4"/>
        </w:numPr>
      </w:pPr>
      <w:r>
        <w:t>Chondrite-normalized pyroxene rare-earth element abundances showing the range in depletion and re-enrichment in the Crystal Knob sample set.</w:t>
      </w:r>
    </w:p>
    <w:p w:rsidR="001C1040" w:rsidRDefault="00275393">
      <w:pPr>
        <w:pStyle w:val="Compact"/>
        <w:numPr>
          <w:ilvl w:val="0"/>
          <w:numId w:val="4"/>
        </w:numPr>
      </w:pPr>
      <w:r>
        <w:t>Element-ratio proxies for depletion and re-enrichment of clinopyroxene rare-earth elements, showing that samples have a range of depletion characteristics and a variety of re-enrichment patters.</w:t>
      </w:r>
    </w:p>
    <w:p w:rsidR="001C1040" w:rsidRDefault="00275393">
      <w:pPr>
        <w:pStyle w:val="Heading2"/>
      </w:pPr>
      <w:bookmarkStart w:id="146" w:name="ree_model"/>
      <w:bookmarkEnd w:id="146"/>
      <w:r>
        <w:t>ree_model</w:t>
      </w:r>
    </w:p>
    <w:p w:rsidR="001C1040" w:rsidRDefault="00275393">
      <w:pPr>
        <w:pStyle w:val="Compact"/>
        <w:numPr>
          <w:ilvl w:val="0"/>
          <w:numId w:val="5"/>
        </w:numPr>
      </w:pPr>
      <w:r>
        <w:t>Recalculated whole-rock trace elements for xenolith samples Table </w:t>
      </w:r>
      <w:r>
        <w:rPr>
          <w:b/>
        </w:rPr>
        <w:t>¿tbl:trace_elements?</w:t>
      </w:r>
      <w:r>
        <w:t xml:space="preserve"> presented with best-fitting modeled compositions for depleted peridotite and enriching fluid per sample, using the model discussed in text. Normal mid-ocean ridge basalt (NMORB) rare-earth composition is from </w:t>
      </w:r>
      <w:r>
        <w:rPr>
          <w:i/>
        </w:rPr>
        <w:t>Sun and McDonough</w:t>
      </w:r>
      <w:r>
        <w:t xml:space="preserve"> [1989], and the range presented for alkali basalts is compiled from a suite of Mojave-desert samples measured by </w:t>
      </w:r>
      <w:r>
        <w:rPr>
          <w:i/>
        </w:rPr>
        <w:t>Farmer et al.</w:t>
      </w:r>
      <w:r>
        <w:t xml:space="preserve"> [1995]. These fields are presented for comparison with the modeled composition of the enriching fluids, which closely resemble alkali basalt for all samples. The calculated re-enriching fluid composition for sample CK-2 is not shown because this sample is not depleted relative to modeled values.</w:t>
      </w:r>
    </w:p>
    <w:p w:rsidR="001C1040" w:rsidRDefault="00275393">
      <w:pPr>
        <w:pStyle w:val="Compact"/>
        <w:numPr>
          <w:ilvl w:val="0"/>
          <w:numId w:val="5"/>
        </w:numPr>
      </w:pPr>
      <w:r>
        <w:t>REE depletion and re-enrichment trends for xenolith samples derived from modeling in (a). For all samples, &lt;1% assimilation of alkali-basalt-like melt is required to explain the observed trends in re-enrichment of rare-earth elements.</w:t>
      </w:r>
    </w:p>
    <w:p w:rsidR="001C1040" w:rsidRDefault="00275393">
      <w:pPr>
        <w:pStyle w:val="Heading2"/>
      </w:pPr>
      <w:bookmarkStart w:id="147" w:name="cpx_literature_comparison"/>
      <w:bookmarkEnd w:id="147"/>
      <w:r>
        <w:t>cpx_literature_comparison</w:t>
      </w:r>
    </w:p>
    <w:p w:rsidR="001C1040" w:rsidRDefault="00275393">
      <w:pPr>
        <w:pStyle w:val="FirstParagraph"/>
      </w:pPr>
      <w:r>
        <w:t xml:space="preserve">Clinopyroxene trace elements for Crystal Knob compared to abyssal peridotite data compiled by </w:t>
      </w:r>
      <w:r>
        <w:rPr>
          <w:i/>
        </w:rPr>
        <w:t>Warren</w:t>
      </w:r>
      <w:r>
        <w:t xml:space="preserve"> [2016]. The Crystal Knob samples show mild to moderate depletion in HREEs characteristic abyssal peridotites, but samples CK-3, CK-4, and CK-6 show re-enrichment of LREEs that is not seen in the abyssal peridotite dataset, implying that these samples saw a second phase of enrichment after creation.</w:t>
      </w:r>
    </w:p>
    <w:p w:rsidR="001C1040" w:rsidRDefault="00275393">
      <w:pPr>
        <w:pStyle w:val="Heading2"/>
      </w:pPr>
      <w:bookmarkStart w:id="148" w:name="ree_temperatures"/>
      <w:bookmarkEnd w:id="148"/>
      <w:r>
        <w:t>ree_temperatures</w:t>
      </w:r>
    </w:p>
    <w:p w:rsidR="001C1040" w:rsidRDefault="00275393">
      <w:pPr>
        <w:pStyle w:val="Compact"/>
        <w:numPr>
          <w:ilvl w:val="0"/>
          <w:numId w:val="6"/>
        </w:numPr>
      </w:pPr>
      <w:r>
        <w:t>Per-element equilibrium temperatures for REE thermometry of xenolith samples. Horizontal lines represent a projection of the best-fitting line representing the equilibrium temperature for each sample. Data points far from the horizontal line signify disequilibrium between pyroxene phases, and those outliers plotted with open circles are excluded from the fit.</w:t>
      </w:r>
    </w:p>
    <w:p w:rsidR="001C1040" w:rsidRDefault="00275393">
      <w:pPr>
        <w:pStyle w:val="Compact"/>
        <w:numPr>
          <w:ilvl w:val="0"/>
          <w:numId w:val="6"/>
        </w:numPr>
      </w:pPr>
      <w:r>
        <w:t>Best-fitting REE temperatures for each sample with Gaussian error bounds, plotted against a kernel density distribution of TA98 temperatures. Joint error distributions are created using a Monte Carlo approach for both error distributions. This approach shows significant disequilibrium in Eu and across LREE for sample CK-4. The samples can be grouped into two temperature cohorts, with all samples, especially the low-temperature group, agreeing well with the TA98 thermometer.</w:t>
      </w:r>
    </w:p>
    <w:p w:rsidR="001C1040" w:rsidRDefault="00275393">
      <w:pPr>
        <w:pStyle w:val="Heading2"/>
      </w:pPr>
      <w:bookmarkStart w:id="149" w:name="temp_comparisons"/>
      <w:bookmarkEnd w:id="149"/>
      <w:r>
        <w:t>temp_comparisons</w:t>
      </w:r>
    </w:p>
    <w:p w:rsidR="001C1040" w:rsidRDefault="00275393">
      <w:pPr>
        <w:pStyle w:val="FirstParagraph"/>
      </w:pPr>
      <w:r>
        <w:t xml:space="preserve">Comparison of results from pyroxene major-element thermometers. (a) Core and rim measurements (filled and open circles, respectively) for each sample using the </w:t>
      </w:r>
      <w:r>
        <w:rPr>
          <w:i/>
        </w:rPr>
        <w:t>Taylor</w:t>
      </w:r>
      <w:r>
        <w:t xml:space="preserve"> [1998] thermometer. Samples CK-3, CK-4, and CK-7 show heating along grain rims, and the samples vary in the tightness of within-sample temperature scatter. (b) The strong linear relationship between the TA98 and BKN themometers is shown, with BKN consistently measuring temperatures 30-70º higher. (c) Ca-in-orthopyroxene temperatures against TA98, showing the reproduction of two clear temperature cohorts around 980 and 1080ºC by this thermometer for grain cores.</w:t>
      </w:r>
    </w:p>
    <w:p w:rsidR="001C1040" w:rsidRDefault="00275393">
      <w:pPr>
        <w:pStyle w:val="Heading2"/>
      </w:pPr>
      <w:bookmarkStart w:id="150" w:name="temp_summary"/>
      <w:bookmarkEnd w:id="150"/>
      <w:r>
        <w:t>temp_summary</w:t>
      </w:r>
    </w:p>
    <w:p w:rsidR="001C1040" w:rsidRDefault="00275393">
      <w:pPr>
        <w:pStyle w:val="FirstParagraph"/>
      </w:pPr>
      <w:r>
        <w:t>Summary of temperature data showing the two temperature cohorts of the dataset, which remain separable for all thermometers and are centered roughly 80ºC apart. The higher temperature estimates for the REE thermometer for samples CK-4 and CK-6 may reflect a fossil heating event.</w:t>
      </w:r>
    </w:p>
    <w:p w:rsidR="001C1040" w:rsidRDefault="00275393">
      <w:pPr>
        <w:pStyle w:val="Heading2"/>
      </w:pPr>
      <w:bookmarkStart w:id="151" w:name="depth"/>
      <w:bookmarkEnd w:id="151"/>
      <w:r>
        <w:t>depth</w:t>
      </w:r>
    </w:p>
    <w:p w:rsidR="001C1040" w:rsidRDefault="00275393">
      <w:pPr>
        <w:pStyle w:val="FirstParagraph"/>
      </w:pPr>
      <w:r>
        <w:t>Summary of depth constraints for the xenolith samples. Depths from Ca-in-olivine geobarometry are plotted against TA98 temperature. A series of steady-state conductive geotherms for values of surface heat flow are plotted beneath the data, and the hatched region represents the bounds of the potential xenolith source region assembled from the Lines show per-sample maximum emplacement depths calculated using the expanded stability of high-chromian spinel [</w:t>
      </w:r>
      <w:r>
        <w:rPr>
          <w:i/>
        </w:rPr>
        <w:t>O’Neill</w:t>
      </w:r>
      <w:r>
        <w:t>, 1981] with error bars of 0.15 GPa. The synthesis of this data suggests that the samples were sourced from ~50--70 km depth.</w:t>
      </w:r>
    </w:p>
    <w:p w:rsidR="001C1040" w:rsidRDefault="00275393">
      <w:pPr>
        <w:pStyle w:val="Heading2"/>
      </w:pPr>
      <w:bookmarkStart w:id="152" w:name="model_results"/>
      <w:bookmarkEnd w:id="152"/>
      <w:r>
        <w:t>model_results</w:t>
      </w:r>
    </w:p>
    <w:p w:rsidR="001C1040" w:rsidRDefault="00275393">
      <w:pPr>
        <w:pStyle w:val="FirstParagraph"/>
      </w:pPr>
      <w:r>
        <w:t>Temperature-depth profiles through the crust and upper mantle at key timesteps during the evolution of the three tectonic scenarios. Each plotted profile represents a different model run based on the same scenario. (a) presents a shallow slab window scenario, with underplating of upwelling asthenosphere truncating a forearc geotherm at 24 Ma. This asthenosphere is held against the base of the crust from 0--6 Myr, accounting for the spread of models in the second panel. The final panel tracks all models to the present. (b) shows stalled slabs of different ages, with panels corresponding to shared tectonic events, modeled at different times based on the timing of subduction and age of oceanic crust. Subduction is bracketed by T</w:t>
      </w:r>
      <m:oMath>
        <m:sSub>
          <m:sSubPr>
            <m:ctrlPr>
              <w:rPr>
                <w:rFonts w:ascii="Cambria Math" w:hAnsi="Cambria Math"/>
              </w:rPr>
            </m:ctrlPr>
          </m:sSubPr>
          <m:e/>
          <m:sub>
            <m:r>
              <m:rPr>
                <m:sty m:val="p"/>
              </m:rPr>
              <w:rPr>
                <w:rFonts w:ascii="Cambria Math" w:hAnsi="Cambria Math"/>
              </w:rPr>
              <m:t>start</m:t>
            </m:r>
          </m:sub>
        </m:sSub>
      </m:oMath>
      <w:r>
        <w:t xml:space="preserve"> and T</w:t>
      </w:r>
      <m:oMath>
        <m:sSub>
          <m:sSubPr>
            <m:ctrlPr>
              <w:rPr>
                <w:rFonts w:ascii="Cambria Math" w:hAnsi="Cambria Math"/>
              </w:rPr>
            </m:ctrlPr>
          </m:sSubPr>
          <m:e/>
          <m:sub>
            <m:r>
              <m:rPr>
                <m:sty m:val="p"/>
              </m:rPr>
              <w:rPr>
                <w:rFonts w:ascii="Cambria Math" w:hAnsi="Cambria Math"/>
              </w:rPr>
              <m:t>end</m:t>
            </m:r>
          </m:sub>
        </m:sSub>
      </m:oMath>
      <w:r>
        <w:t>, with T</w:t>
      </w:r>
      <m:oMath>
        <m:sSub>
          <m:sSubPr>
            <m:ctrlPr>
              <w:rPr>
                <w:rFonts w:ascii="Cambria Math" w:hAnsi="Cambria Math"/>
              </w:rPr>
            </m:ctrlPr>
          </m:sSubPr>
          <m:e/>
          <m:sub>
            <m:r>
              <m:rPr>
                <m:sty m:val="p"/>
              </m:rPr>
              <w:rPr>
                <w:rFonts w:ascii="Cambria Math" w:hAnsi="Cambria Math"/>
              </w:rPr>
              <m:t>start</m:t>
            </m:r>
          </m:sub>
        </m:sSub>
      </m:oMath>
      <w:r>
        <w:t xml:space="preserve"> = T</w:t>
      </w:r>
      <m:oMath>
        <m:sSub>
          <m:sSubPr>
            <m:ctrlPr>
              <w:rPr>
                <w:rFonts w:ascii="Cambria Math" w:hAnsi="Cambria Math"/>
              </w:rPr>
            </m:ctrlPr>
          </m:sSubPr>
          <m:e/>
          <m:sub>
            <m:r>
              <m:rPr>
                <m:sty m:val="p"/>
              </m:rPr>
              <w:rPr>
                <w:rFonts w:ascii="Cambria Math" w:hAnsi="Cambria Math"/>
              </w:rPr>
              <m:t>end</m:t>
            </m:r>
          </m:sub>
        </m:sSub>
      </m:oMath>
      <w:r>
        <w:t xml:space="preserve"> -- 1.04 Myr for all cases. The youngest and hottest of these runs corresponds to the "Monterey plate" tectonic scenario. (c) tracks Farallon Plate mantle lithosphere emplaced beneath the central California coast by mantle duplexing during the late Cretaceous [Figure </w:t>
      </w:r>
      <w:r>
        <w:rPr>
          <w:b/>
        </w:rPr>
        <w:t>¿fig:cross_sections?</w:t>
      </w:r>
      <w:r>
        <w:t>] and reheated by a pulse of heat from below during the Miocene slab window [Figure </w:t>
      </w:r>
      <w:r>
        <w:rPr>
          <w:b/>
        </w:rPr>
        <w:t>¿fig:neogene_sections?</w:t>
      </w:r>
      <w:r>
        <w:t xml:space="preserve">]. The second panel, at the end of subduction, shows the geologic temperature constraints used to tune the model to subduction conditions on the late-Cretaceous megathrust [e.g. </w:t>
      </w:r>
      <w:r>
        <w:rPr>
          <w:i/>
        </w:rPr>
        <w:t>Ducea</w:t>
      </w:r>
      <w:r>
        <w:t xml:space="preserve">, 2003; </w:t>
      </w:r>
      <w:r>
        <w:rPr>
          <w:i/>
        </w:rPr>
        <w:t>Kidder and Ducea</w:t>
      </w:r>
      <w:r>
        <w:t>, 2006] In this scenario, oceanic lithosphere is 55 Myr old at the time of subduction.</w:t>
      </w:r>
    </w:p>
    <w:p w:rsidR="001C1040" w:rsidRDefault="00275393">
      <w:pPr>
        <w:pStyle w:val="Heading2"/>
      </w:pPr>
      <w:bookmarkStart w:id="153" w:name="model_tracers"/>
      <w:bookmarkEnd w:id="153"/>
      <w:r>
        <w:t>model_tracers</w:t>
      </w:r>
    </w:p>
    <w:p w:rsidR="001C1040" w:rsidRDefault="00275393">
      <w:pPr>
        <w:pStyle w:val="FirstParagraph"/>
      </w:pPr>
      <w:r>
        <w:t>Temperature-time tracers for each modeled scenario shown in Figure </w:t>
      </w:r>
      <w:r>
        <w:rPr>
          <w:b/>
        </w:rPr>
        <w:t>¿fig:model_results?</w:t>
      </w:r>
      <w:r>
        <w:t>, following the evolution of particles at final depths of 40 and 75 km in the model domain (dashed and solid lines, respectively), bracketing the boundary conditions of the Crystal Knob xenolith suite. All models conclude at 1.65 Ma, the eruptive age of the Crystal Knob xenoliths. (a) shows a scenario corresponding to upwelling-driven mantle lithosphere replacement to the base of the crust during the Mendocino slab window episode beginning at 24 Ma [</w:t>
      </w:r>
      <w:r>
        <w:rPr>
          <w:i/>
        </w:rPr>
        <w:t>Wilson et al.</w:t>
      </w:r>
      <w:r>
        <w:t>, 2005]. Asthenospheric mantle is held at the base of the crust for a period of time between 0 and 6 Myr to represent potential durations of active convection. (b) shows a range of scenarios corresponding to oceanic lithosphere slices underplated at different times during the subduction of the Farallon plate until its cessation in the Neogene. The youngest of these scenarios corresponds to the likely thermal evolution of a Monterey Plate stalled slab. The older models shown in panel B are included for completeness, though none of these can be linked to geologic features of the margin as well as the Cretaceous underplating and Monterey plate scenarios. Model tracers begin at 10 and 45 km beneath the seafloor and are advected to depths of 40 and 75 km during subduction over the first 1.04 Myr of the model run. (c) tracks a Farallon-plate slab subducted and underplated during the late Cretaceous, as envisioned in Figure </w:t>
      </w:r>
      <w:r>
        <w:rPr>
          <w:b/>
        </w:rPr>
        <w:t>¿fig:cross_sections?</w:t>
      </w:r>
      <w:r>
        <w:t xml:space="preserve">. It is similar to the older models of </w:t>
      </w:r>
      <w:r>
        <w:rPr>
          <w:b/>
        </w:rPr>
        <w:t>B</w:t>
      </w:r>
      <w:r>
        <w:t xml:space="preserve"> but is based on key geologic constraints from subduction channel schists [</w:t>
      </w:r>
      <w:r>
        <w:rPr>
          <w:i/>
        </w:rPr>
        <w:t>Kidder et al.</w:t>
      </w:r>
      <w:r>
        <w:t>, 2003]. The effects of deep upwelling corresponding with the Mendocino slab window are shown for several of the models, in a manner similar to (a).</w:t>
      </w:r>
    </w:p>
    <w:p w:rsidR="001C1040" w:rsidRDefault="00275393">
      <w:pPr>
        <w:pStyle w:val="Heading2"/>
      </w:pPr>
      <w:bookmarkStart w:id="154" w:name="model_comparison"/>
      <w:bookmarkEnd w:id="154"/>
      <w:r>
        <w:t>model_comparison</w:t>
      </w:r>
    </w:p>
    <w:p w:rsidR="001C1040" w:rsidRDefault="00275393">
      <w:pPr>
        <w:pStyle w:val="FirstParagraph"/>
      </w:pPr>
      <w:r>
        <w:t>Comparisons of Crystal Knob eruptive (1.65 Ma) sub-Salinia geotherms for each of the modeled scenarios. The profiles corresponding with a young underplated slab (Monterey-plate equivalent), wholesale mantle-lithosphere replacement by the slab window, and a Cretaceous Farallon slab both with and without deep slab-window reheating are shown. The results as shown are purely conductive geotherms in the absence of erosion and thus might be biased towards lower temperatures relative to measured xenolith pressure--temperature constraints see Modeling Supplement.</w:t>
      </w:r>
    </w:p>
    <w:p w:rsidR="001C1040" w:rsidRDefault="00275393">
      <w:pPr>
        <w:pStyle w:val="Heading2"/>
      </w:pPr>
      <w:bookmarkStart w:id="155" w:name="cross_sections"/>
      <w:bookmarkEnd w:id="155"/>
      <w:r>
        <w:t>cross_sections</w:t>
      </w:r>
    </w:p>
    <w:p w:rsidR="001C1040" w:rsidRDefault="00275393">
      <w:pPr>
        <w:pStyle w:val="FirstParagraph"/>
      </w:pPr>
      <w:r>
        <w:t>Cross sections showing the evolution of southern California during the subduction of a large oceanic plateau during the late Cretaceous, and underplating of Farallon-plate mantle nappes during slab rollback [</w:t>
      </w:r>
      <w:r>
        <w:rPr>
          <w:i/>
        </w:rPr>
        <w:t>Chapman et al.</w:t>
      </w:r>
      <w:r>
        <w:t xml:space="preserve">, 2010; </w:t>
      </w:r>
      <w:r>
        <w:rPr>
          <w:i/>
        </w:rPr>
        <w:t>Luffi et al.</w:t>
      </w:r>
      <w:r>
        <w:t xml:space="preserve">, 2009; after </w:t>
      </w:r>
      <w:r>
        <w:rPr>
          <w:i/>
        </w:rPr>
        <w:t>Saleeby</w:t>
      </w:r>
      <w:r>
        <w:t>, 2003].</w:t>
      </w:r>
    </w:p>
    <w:p w:rsidR="001C1040" w:rsidRDefault="00275393">
      <w:pPr>
        <w:pStyle w:val="Heading2"/>
      </w:pPr>
      <w:bookmarkStart w:id="156" w:name="neogene_sections"/>
      <w:bookmarkEnd w:id="156"/>
      <w:r>
        <w:t>neogene_sections</w:t>
      </w:r>
    </w:p>
    <w:p w:rsidR="001C1040" w:rsidRDefault="00275393">
      <w:pPr>
        <w:pStyle w:val="FirstParagraph"/>
      </w:pPr>
      <w:r>
        <w:t xml:space="preserve">Schematic cross-sections showing potential scenarios for modification of the marginal mantle lithosphere at the end of subduction in the early Miocene. (a) Migration of the East Pacific mantle upwelling beneath the continental margin, forming a slab window and causing wholesale replacement of sub-Salinia mantle lithosphere with ascended asthenosphere. (b) Translation of the Monterey plate stalled slab along the former subduction megathrust to a current position beneath the California Coast Ranges [after </w:t>
      </w:r>
      <w:r>
        <w:rPr>
          <w:i/>
        </w:rPr>
        <w:t>Bohannon and Parsons</w:t>
      </w:r>
      <w:r>
        <w:t>, 1995] (c) Mantle lithosphere beneath the Crystal Knob eruption site composed of underplated Farallon plate mantle nappes reheated at their base by the Neogene slab window. The Monterey plate fragment is translated along the Hosgri fault from the Transverse Ranges region, to have its lithospheric column juxtaposed with previously underplated Farallon-plate mantle lithosphere.</w:t>
      </w:r>
    </w:p>
    <w:p w:rsidR="001C1040" w:rsidRDefault="00275393">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9">
        <w:r>
          <w:rPr>
            <w:rStyle w:val="Hyperlink"/>
          </w:rPr>
          <w:t>10.1029/94jb01555</w:t>
        </w:r>
      </w:hyperlink>
      <w:r>
        <w:t>.</w:t>
      </w:r>
    </w:p>
    <w:p w:rsidR="001C1040" w:rsidRDefault="00275393">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r:id="rId10">
        <w:r>
          <w:rPr>
            <w:rStyle w:val="Hyperlink"/>
          </w:rPr>
          <w:t>10.1130/0091-7613(1991)019&lt;1085:csnnam&gt;2.3.co;2</w:t>
        </w:r>
      </w:hyperlink>
      <w:r>
        <w:t>.</w:t>
      </w:r>
    </w:p>
    <w:p w:rsidR="001C1040" w:rsidRDefault="00275393">
      <w:pPr>
        <w:pStyle w:val="Bibliography"/>
      </w:pPr>
      <w:r>
        <w:t>Armstrong, J. T. (1988), Quantitative analysis of silicate and oxide materials: Comparison of monte carlo, zaf, and phi-rho-z procedures, 239–246.</w:t>
      </w:r>
    </w:p>
    <w:p w:rsidR="001C1040" w:rsidRDefault="00275393">
      <w:pPr>
        <w:pStyle w:val="Bibliography"/>
      </w:pPr>
      <w:r>
        <w:t xml:space="preserve">Asimow, P. (1999), A model that reconciles major-and trace-element data from abyssal peridotites, </w:t>
      </w:r>
      <w:r>
        <w:rPr>
          <w:i/>
        </w:rPr>
        <w:t>Earth and Planetary Science Letters</w:t>
      </w:r>
      <w:r>
        <w:t xml:space="preserve">, </w:t>
      </w:r>
      <w:r>
        <w:rPr>
          <w:i/>
        </w:rPr>
        <w:t>169</w:t>
      </w:r>
      <w:r>
        <w:t>, 303–319.</w:t>
      </w:r>
    </w:p>
    <w:p w:rsidR="001C1040" w:rsidRDefault="00275393">
      <w:pPr>
        <w:pStyle w:val="Bibliography"/>
      </w:pPr>
      <w:r>
        <w:t xml:space="preserve">Atwater, T. (1970), Implications of plate tectonics for the cenozoic tectonic evolution of western north america, </w:t>
      </w:r>
      <w:r>
        <w:rPr>
          <w:i/>
        </w:rPr>
        <w:t>Geological Society of America Bulletin</w:t>
      </w:r>
      <w:r>
        <w:t xml:space="preserve">, </w:t>
      </w:r>
      <w:r>
        <w:rPr>
          <w:i/>
        </w:rPr>
        <w:t>81</w:t>
      </w:r>
      <w:r>
        <w:t>(12), 3513–3536, doi:</w:t>
      </w:r>
      <w:hyperlink r:id="rId11">
        <w:r>
          <w:rPr>
            <w:rStyle w:val="Hyperlink"/>
          </w:rPr>
          <w:t>10.1130/0016-7606(1970)81</w:t>
        </w:r>
      </w:hyperlink>
      <w:r>
        <w:t>.</w:t>
      </w:r>
    </w:p>
    <w:p w:rsidR="001C1040" w:rsidRDefault="00275393">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rsidR="001C1040" w:rsidRDefault="00275393">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12">
        <w:r>
          <w:rPr>
            <w:rStyle w:val="Hyperlink"/>
          </w:rPr>
          <w:t>10.1080/00206819809465216</w:t>
        </w:r>
      </w:hyperlink>
      <w:r>
        <w:t>.</w:t>
      </w:r>
    </w:p>
    <w:p w:rsidR="001C1040" w:rsidRDefault="00275393">
      <w:pPr>
        <w:pStyle w:val="Bibliography"/>
      </w:pPr>
      <w:r>
        <w:t xml:space="preserve">Baker, M. B., and J. R. Beckett (1999), The origin of abyssal peridotites: A reinterpretation of constraints based on primary bulk compositions, </w:t>
      </w:r>
      <w:r>
        <w:rPr>
          <w:i/>
        </w:rPr>
        <w:t>Earth and Planetary Science Letters</w:t>
      </w:r>
      <w:r>
        <w:t xml:space="preserve">, </w:t>
      </w:r>
      <w:r>
        <w:rPr>
          <w:i/>
        </w:rPr>
        <w:t>171</w:t>
      </w:r>
      <w:r>
        <w:t>(1), 49–61, doi:</w:t>
      </w:r>
      <w:hyperlink r:id="rId13">
        <w:r>
          <w:rPr>
            <w:rStyle w:val="Hyperlink"/>
          </w:rPr>
          <w:t>10.1016/S0012-821X(99)00130-2</w:t>
        </w:r>
      </w:hyperlink>
      <w:r>
        <w:t>.</w:t>
      </w:r>
    </w:p>
    <w:p w:rsidR="001C1040" w:rsidRDefault="00275393">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14">
        <w:r>
          <w:rPr>
            <w:rStyle w:val="Hyperlink"/>
          </w:rPr>
          <w:t>10.1130/b25496.1</w:t>
        </w:r>
      </w:hyperlink>
      <w:r>
        <w:t>.</w:t>
      </w:r>
    </w:p>
    <w:p w:rsidR="001C1040" w:rsidRDefault="00275393">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rsidR="001C1040" w:rsidRDefault="00275393">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5">
        <w:r>
          <w:rPr>
            <w:rStyle w:val="Hyperlink"/>
          </w:rPr>
          <w:t>10.1029/94jb02883</w:t>
        </w:r>
      </w:hyperlink>
      <w:r>
        <w:t>.</w:t>
      </w:r>
    </w:p>
    <w:p w:rsidR="001C1040" w:rsidRDefault="00275393">
      <w:pPr>
        <w:pStyle w:val="Bibliography"/>
      </w:pPr>
      <w:r>
        <w:t xml:space="preserve">Blake, M. C. J.,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rsidR="001C1040" w:rsidRDefault="00275393">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6">
        <w:r>
          <w:rPr>
            <w:rStyle w:val="Hyperlink"/>
          </w:rPr>
          <w:t>10.1016/S0012-821X(03)00129-8</w:t>
        </w:r>
      </w:hyperlink>
      <w:r>
        <w:t>.</w:t>
      </w:r>
    </w:p>
    <w:p w:rsidR="001C1040" w:rsidRDefault="00275393">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r:id="rId17">
        <w:r>
          <w:rPr>
            <w:rStyle w:val="Hyperlink"/>
          </w:rPr>
          <w:t>10.1130/0016-7606(1995)107&lt;0937:TIOPMP&gt;2.3.CO;2</w:t>
        </w:r>
      </w:hyperlink>
      <w:r>
        <w:t>.</w:t>
      </w:r>
    </w:p>
    <w:p w:rsidR="001C1040" w:rsidRDefault="00275393">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8">
        <w:r>
          <w:rPr>
            <w:rStyle w:val="Hyperlink"/>
          </w:rPr>
          <w:t>10.1093/petrology/egp079</w:t>
        </w:r>
      </w:hyperlink>
      <w:r>
        <w:t>.</w:t>
      </w:r>
    </w:p>
    <w:p w:rsidR="001C1040" w:rsidRDefault="00275393">
      <w:pPr>
        <w:pStyle w:val="Bibliography"/>
      </w:pPr>
      <w:r>
        <w:t xml:space="preserve">Brady, R. J., M. N. Ducea, S. B. Kidder, and J. B. Saleeby (2006), The distribution of radiogenic heat production as a function of depth in the sierra nevada batholith, california, </w:t>
      </w:r>
      <w:r>
        <w:rPr>
          <w:i/>
        </w:rPr>
        <w:t>Lithos</w:t>
      </w:r>
      <w:r>
        <w:t xml:space="preserve">, </w:t>
      </w:r>
      <w:r>
        <w:rPr>
          <w:i/>
        </w:rPr>
        <w:t>86</w:t>
      </w:r>
      <w:r>
        <w:t>(3-4), 229–244, doi:</w:t>
      </w:r>
      <w:hyperlink r:id="rId19">
        <w:r>
          <w:rPr>
            <w:rStyle w:val="Hyperlink"/>
          </w:rPr>
          <w:t>10.1016/j.lithos.2005.06.003</w:t>
        </w:r>
      </w:hyperlink>
      <w:r>
        <w:t>.</w:t>
      </w:r>
    </w:p>
    <w:p w:rsidR="001C1040" w:rsidRDefault="00275393">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rsidR="001C1040" w:rsidRDefault="00275393">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rsidR="001C1040" w:rsidRDefault="00275393">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20">
        <w:r>
          <w:rPr>
            <w:rStyle w:val="Hyperlink"/>
          </w:rPr>
          <w:t>10.1080/00206819909465142</w:t>
        </w:r>
      </w:hyperlink>
      <w:r>
        <w:t>.</w:t>
      </w:r>
    </w:p>
    <w:p w:rsidR="001C1040" w:rsidRDefault="00275393">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21">
        <w:r>
          <w:rPr>
            <w:rStyle w:val="Hyperlink"/>
          </w:rPr>
          <w:t>10.1029/2009JB006402</w:t>
        </w:r>
      </w:hyperlink>
      <w:r>
        <w:t>.</w:t>
      </w:r>
    </w:p>
    <w:p w:rsidR="001C1040" w:rsidRDefault="00275393">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22">
        <w:r>
          <w:rPr>
            <w:rStyle w:val="Hyperlink"/>
          </w:rPr>
          <w:t>10.1146/annurev.earth.36.031207.124326</w:t>
        </w:r>
      </w:hyperlink>
      <w:r>
        <w:t>.</w:t>
      </w:r>
    </w:p>
    <w:p w:rsidR="001C1040" w:rsidRDefault="00275393">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23">
        <w:r>
          <w:rPr>
            <w:rStyle w:val="Hyperlink"/>
          </w:rPr>
          <w:t>10.1130/GES00882.1</w:t>
        </w:r>
      </w:hyperlink>
      <w:r>
        <w:t>.</w:t>
      </w:r>
    </w:p>
    <w:p w:rsidR="001C1040" w:rsidRDefault="00275393">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rsidR="001C1040" w:rsidRDefault="00275393">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24">
        <w:r>
          <w:rPr>
            <w:rStyle w:val="Hyperlink"/>
          </w:rPr>
          <w:t>10.1130/GES01257.1</w:t>
        </w:r>
      </w:hyperlink>
      <w:r>
        <w:t>.</w:t>
      </w:r>
    </w:p>
    <w:p w:rsidR="001C1040" w:rsidRDefault="00275393">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25">
        <w:r>
          <w:rPr>
            <w:rStyle w:val="Hyperlink"/>
          </w:rPr>
          <w:t>10.1029/2009TC002597</w:t>
        </w:r>
      </w:hyperlink>
      <w:r>
        <w:t>.</w:t>
      </w:r>
    </w:p>
    <w:p w:rsidR="001C1040" w:rsidRDefault="00275393">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6">
        <w:r>
          <w:rPr>
            <w:rStyle w:val="Hyperlink"/>
          </w:rPr>
          <w:t>10.1130/g34445.1</w:t>
        </w:r>
      </w:hyperlink>
      <w:r>
        <w:t>.</w:t>
      </w:r>
    </w:p>
    <w:p w:rsidR="001C1040" w:rsidRDefault="00275393">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rsidR="001C1040" w:rsidRDefault="00275393">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7">
        <w:r>
          <w:rPr>
            <w:rStyle w:val="Hyperlink"/>
          </w:rPr>
          <w:t>10.1130/GES00740.1</w:t>
        </w:r>
      </w:hyperlink>
      <w:r>
        <w:t>.</w:t>
      </w:r>
    </w:p>
    <w:p w:rsidR="001C1040" w:rsidRDefault="00275393">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r:id="rId28">
        <w:r>
          <w:rPr>
            <w:rStyle w:val="Hyperlink"/>
          </w:rPr>
          <w:t>10.1130/0016-7606(1995)107&lt;0167:NSIGAT&gt;2.3.CO;2</w:t>
        </w:r>
      </w:hyperlink>
      <w:r>
        <w:t>.</w:t>
      </w:r>
    </w:p>
    <w:p w:rsidR="001C1040" w:rsidRDefault="00275393">
      <w:pPr>
        <w:pStyle w:val="Bibliography"/>
      </w:pPr>
      <w:r>
        <w:t>Cosca, M., H. Stunitz, A.-L.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29">
        <w:r>
          <w:rPr>
            <w:rStyle w:val="Hyperlink"/>
          </w:rPr>
          <w:t>10.1016/j.gca.2011.10.012</w:t>
        </w:r>
      </w:hyperlink>
      <w:r>
        <w:t>.</w:t>
      </w:r>
    </w:p>
    <w:p w:rsidR="001C1040" w:rsidRDefault="00275393">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r:id="rId30">
        <w:r>
          <w:rPr>
            <w:rStyle w:val="Hyperlink"/>
          </w:rPr>
          <w:t>10.1130/0016-7606(1978)89&lt;1415:oobcri&gt;2.0.co;2</w:t>
        </w:r>
      </w:hyperlink>
      <w:r>
        <w:t>.</w:t>
      </w:r>
    </w:p>
    <w:p w:rsidR="001C1040" w:rsidRDefault="00275393">
      <w:pPr>
        <w:pStyle w:val="Bibliography"/>
      </w:pPr>
      <w:r>
        <w:t xml:space="preserve">Crank, J., and P. Nicolson (1947), A practical method for numerical evaluation of solutions of partial differential equations of the heat-conduction type, </w:t>
      </w:r>
      <w:r>
        <w:rPr>
          <w:i/>
        </w:rPr>
        <w:t>Mathematical Proceedings of the Cambridge Philosophical Society</w:t>
      </w:r>
      <w:r>
        <w:t xml:space="preserve">, </w:t>
      </w:r>
      <w:r>
        <w:rPr>
          <w:i/>
        </w:rPr>
        <w:t>43</w:t>
      </w:r>
      <w:r>
        <w:t>(01), 50–67.</w:t>
      </w:r>
    </w:p>
    <w:p w:rsidR="001C1040" w:rsidRDefault="00275393">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rsidR="001C1040" w:rsidRDefault="00275393">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rsidR="001C1040" w:rsidRDefault="00275393">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31">
        <w:r>
          <w:rPr>
            <w:rStyle w:val="Hyperlink"/>
          </w:rPr>
          <w:t>10.1130/2005.2391.</w:t>
        </w:r>
      </w:hyperlink>
    </w:p>
    <w:p w:rsidR="001C1040" w:rsidRDefault="00275393">
      <w:pPr>
        <w:pStyle w:val="Bibliography"/>
      </w:pPr>
      <w:r>
        <w:t xml:space="preserve">Dietz, L. D., and W. L. Ellsworth (1990), The october 17, 1989, loma prieta, california, earthquake and its aftershocks: Geometry of the sequence from high-resolution locations, </w:t>
      </w:r>
      <w:r>
        <w:rPr>
          <w:i/>
        </w:rPr>
        <w:t>Geophysical Research Letters</w:t>
      </w:r>
      <w:r>
        <w:t xml:space="preserve">, </w:t>
      </w:r>
      <w:r>
        <w:rPr>
          <w:i/>
        </w:rPr>
        <w:t>17</w:t>
      </w:r>
      <w:r>
        <w:t>(9), 1417–1420, doi:</w:t>
      </w:r>
      <w:hyperlink r:id="rId32">
        <w:r>
          <w:rPr>
            <w:rStyle w:val="Hyperlink"/>
          </w:rPr>
          <w:t>10.1029/gl017i009p01417</w:t>
        </w:r>
      </w:hyperlink>
      <w:r>
        <w:t>.</w:t>
      </w:r>
    </w:p>
    <w:p w:rsidR="001C1040" w:rsidRDefault="00275393">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33">
        <w:r>
          <w:rPr>
            <w:rStyle w:val="Hyperlink"/>
          </w:rPr>
          <w:t>10.1016/0012-821x(96)00082-9</w:t>
        </w:r>
      </w:hyperlink>
      <w:r>
        <w:t>.</w:t>
      </w:r>
    </w:p>
    <w:p w:rsidR="001C1040" w:rsidRDefault="00275393">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rsidR="001C1040" w:rsidRDefault="00275393">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rsidR="001C1040" w:rsidRDefault="00275393">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34">
        <w:r>
          <w:rPr>
            <w:rStyle w:val="Hyperlink"/>
          </w:rPr>
          <w:t>10.1080/00206810802602767</w:t>
        </w:r>
      </w:hyperlink>
      <w:r>
        <w:t>.</w:t>
      </w:r>
    </w:p>
    <w:p w:rsidR="001C1040" w:rsidRDefault="00275393">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35">
        <w:r>
          <w:rPr>
            <w:rStyle w:val="Hyperlink"/>
          </w:rPr>
          <w:t>10.1146/annurev-earth-060614-105049</w:t>
        </w:r>
      </w:hyperlink>
      <w:r>
        <w:t>.</w:t>
      </w:r>
    </w:p>
    <w:p w:rsidR="001C1040" w:rsidRDefault="00275393">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rsidR="001C1040" w:rsidRDefault="00275393">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36">
        <w:r>
          <w:rPr>
            <w:rStyle w:val="Hyperlink"/>
          </w:rPr>
          <w:t>10.1080/00206819809465199</w:t>
        </w:r>
      </w:hyperlink>
      <w:r>
        <w:t>.</w:t>
      </w:r>
    </w:p>
    <w:p w:rsidR="001C1040" w:rsidRDefault="00275393">
      <w:pPr>
        <w:pStyle w:val="Bibliography"/>
      </w:pPr>
      <w:r>
        <w:t xml:space="preserve">Ducea, M., M. A. House, and S. Kidder (2003), Late cenozoic denudation and uplift rates in the santa lucia mountains, california, </w:t>
      </w:r>
      <w:r>
        <w:rPr>
          <w:i/>
        </w:rPr>
        <w:t>Geology</w:t>
      </w:r>
      <w:r>
        <w:t xml:space="preserve">, </w:t>
      </w:r>
      <w:r>
        <w:rPr>
          <w:i/>
        </w:rPr>
        <w:t>31</w:t>
      </w:r>
      <w:r>
        <w:t>(2), 139, doi:</w:t>
      </w:r>
      <w:hyperlink r:id="rId37">
        <w:r>
          <w:rPr>
            <w:rStyle w:val="Hyperlink"/>
          </w:rPr>
          <w:t>10.1130/0091-7613(2003)031&lt;0139:lcdaur&gt;2.0.co;2</w:t>
        </w:r>
      </w:hyperlink>
      <w:r>
        <w:t>.</w:t>
      </w:r>
    </w:p>
    <w:p w:rsidR="001C1040" w:rsidRDefault="00275393">
      <w:pPr>
        <w:pStyle w:val="Bibliography"/>
      </w:pPr>
      <w:r>
        <w:t xml:space="preserve">England, P., and P. Molnar (1990), Surface uplift, uplift of rocks, and exhumation of rocks, </w:t>
      </w:r>
      <w:r>
        <w:rPr>
          <w:i/>
        </w:rPr>
        <w:t>18</w:t>
      </w:r>
      <w:r>
        <w:t>, 1173–1177, doi:</w:t>
      </w:r>
      <w:hyperlink r:id="rId38">
        <w:r>
          <w:rPr>
            <w:rStyle w:val="Hyperlink"/>
          </w:rPr>
          <w:t>10.1130/0091-7613(1990)018&lt;1173:SUUORA&gt;2.3.CO</w:t>
        </w:r>
      </w:hyperlink>
      <w:r>
        <w:t>.</w:t>
      </w:r>
    </w:p>
    <w:p w:rsidR="001C1040" w:rsidRDefault="00275393">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39">
        <w:r>
          <w:rPr>
            <w:rStyle w:val="Hyperlink"/>
          </w:rPr>
          <w:t>10.1029/2007JB005498</w:t>
        </w:r>
      </w:hyperlink>
      <w:r>
        <w:t>.</w:t>
      </w:r>
    </w:p>
    <w:p w:rsidR="001C1040" w:rsidRDefault="00275393">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40">
        <w:r>
          <w:rPr>
            <w:rStyle w:val="Hyperlink"/>
          </w:rPr>
          <w:t>10.1029/2008GL033479</w:t>
        </w:r>
      </w:hyperlink>
      <w:r>
        <w:t>.</w:t>
      </w:r>
    </w:p>
    <w:p w:rsidR="001C1040" w:rsidRDefault="00275393">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r:id="rId41">
        <w:r>
          <w:rPr>
            <w:rStyle w:val="Hyperlink"/>
          </w:rPr>
          <w:t>10.1130/0016-7606(1974)85&lt;523:GAPOTC&gt;2.0.CO;2</w:t>
        </w:r>
      </w:hyperlink>
      <w:r>
        <w:t>.</w:t>
      </w:r>
    </w:p>
    <w:p w:rsidR="001C1040" w:rsidRDefault="00275393">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r:id="rId42">
        <w:r>
          <w:rPr>
            <w:rStyle w:val="Hyperlink"/>
          </w:rPr>
          <w:t>10.1130/0016-7606(2002)114&lt;0754:dldtlc&gt;2.0.co;2</w:t>
        </w:r>
      </w:hyperlink>
      <w:r>
        <w:t>.</w:t>
      </w:r>
    </w:p>
    <w:p w:rsidR="001C1040" w:rsidRDefault="00275393">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43">
        <w:r>
          <w:rPr>
            <w:rStyle w:val="Hyperlink"/>
          </w:rPr>
          <w:t>10.1029/95JB00070</w:t>
        </w:r>
      </w:hyperlink>
      <w:r>
        <w:t>.</w:t>
      </w:r>
    </w:p>
    <w:p w:rsidR="001C1040" w:rsidRDefault="00275393">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44">
        <w:r>
          <w:rPr>
            <w:rStyle w:val="Hyperlink"/>
          </w:rPr>
          <w:t>10.1146/annurev-earth-040809-152438</w:t>
        </w:r>
      </w:hyperlink>
      <w:r>
        <w:t>.</w:t>
      </w:r>
    </w:p>
    <w:p w:rsidR="001C1040" w:rsidRDefault="00275393">
      <w:pPr>
        <w:pStyle w:val="Bibliography"/>
      </w:pPr>
      <w:r>
        <w:t xml:space="preserve">Fowler, C. (2005), </w:t>
      </w:r>
      <w:r>
        <w:rPr>
          <w:i/>
        </w:rPr>
        <w:t>The solid earth: An introduction to global geophysics</w:t>
      </w:r>
      <w:r>
        <w:t>, 1st ed., Cambridge University Press, Cambridge.</w:t>
      </w:r>
    </w:p>
    <w:p w:rsidR="001C1040" w:rsidRDefault="00275393">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45">
        <w:r>
          <w:rPr>
            <w:rStyle w:val="Hyperlink"/>
          </w:rPr>
          <w:t>10.1130/ges00570.1</w:t>
        </w:r>
      </w:hyperlink>
      <w:r>
        <w:t>.</w:t>
      </w:r>
    </w:p>
    <w:p w:rsidR="001C1040" w:rsidRDefault="00275393">
      <w:pPr>
        <w:pStyle w:val="Bibliography"/>
      </w:pPr>
      <w:r>
        <w:t xml:space="preserve">Frey, F. A., and M. Prinz (1978), Ultramafic inclusions from san carlos, arizona - petrologic and geochemical data bearing on their petrogenesis, </w:t>
      </w:r>
      <w:r>
        <w:rPr>
          <w:i/>
        </w:rPr>
        <w:t>Earth and Planetary Science Letters</w:t>
      </w:r>
      <w:r>
        <w:t xml:space="preserve">, </w:t>
      </w:r>
      <w:r>
        <w:rPr>
          <w:i/>
        </w:rPr>
        <w:t>38</w:t>
      </w:r>
      <w:r>
        <w:t>, 129–176, doi:</w:t>
      </w:r>
      <w:hyperlink r:id="rId46">
        <w:r>
          <w:rPr>
            <w:rStyle w:val="Hyperlink"/>
          </w:rPr>
          <w:t>10.1016/0012-821X(78)90130-9</w:t>
        </w:r>
      </w:hyperlink>
      <w:r>
        <w:t>.</w:t>
      </w:r>
    </w:p>
    <w:p w:rsidR="001C1040" w:rsidRDefault="00275393">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47">
        <w:r>
          <w:rPr>
            <w:rStyle w:val="Hyperlink"/>
          </w:rPr>
          <w:t>10.1029/jb094ib03p03100</w:t>
        </w:r>
      </w:hyperlink>
      <w:r>
        <w:t>.</w:t>
      </w:r>
    </w:p>
    <w:p w:rsidR="001C1040" w:rsidRDefault="00275393">
      <w:pPr>
        <w:pStyle w:val="Bibliography"/>
      </w:pPr>
      <w:r>
        <w:t xml:space="preserve">Gabuchian, V., A. J. Rosakis, H. S. Bhat, R. Madariaga, and H. Kanamori (2017), Experimental evidence that thrust earthquake ruptures might open faults, </w:t>
      </w:r>
      <w:r>
        <w:rPr>
          <w:i/>
        </w:rPr>
        <w:t>Nature</w:t>
      </w:r>
      <w:r>
        <w:t xml:space="preserve">, </w:t>
      </w:r>
      <w:r>
        <w:rPr>
          <w:i/>
        </w:rPr>
        <w:t>545</w:t>
      </w:r>
      <w:r>
        <w:t>(7654), 336–339.</w:t>
      </w:r>
    </w:p>
    <w:p w:rsidR="001C1040" w:rsidRDefault="00275393">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48">
        <w:r>
          <w:rPr>
            <w:rStyle w:val="Hyperlink"/>
          </w:rPr>
          <w:t>10.1093/petrology/30.4.1033</w:t>
        </w:r>
      </w:hyperlink>
      <w:r>
        <w:t>.</w:t>
      </w:r>
    </w:p>
    <w:p w:rsidR="001C1040" w:rsidRDefault="00275393">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49">
        <w:r>
          <w:rPr>
            <w:rStyle w:val="Hyperlink"/>
          </w:rPr>
          <w:t>10.1111/j.1751-908X.2002.tb00886.x</w:t>
        </w:r>
      </w:hyperlink>
      <w:r>
        <w:t>.</w:t>
      </w:r>
    </w:p>
    <w:p w:rsidR="001C1040" w:rsidRDefault="00275393">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rsidR="001C1040" w:rsidRDefault="00275393">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50">
        <w:r>
          <w:rPr>
            <w:rStyle w:val="Hyperlink"/>
          </w:rPr>
          <w:t>10.1130/GES00790.1</w:t>
        </w:r>
      </w:hyperlink>
      <w:r>
        <w:t>.</w:t>
      </w:r>
    </w:p>
    <w:p w:rsidR="001C1040" w:rsidRDefault="00275393">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rsidR="001C1040" w:rsidRDefault="00275393">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51">
        <w:r>
          <w:rPr>
            <w:rStyle w:val="Hyperlink"/>
          </w:rPr>
          <w:t>10.1016/0031-9201(70)90076-2</w:t>
        </w:r>
      </w:hyperlink>
      <w:r>
        <w:t>.</w:t>
      </w:r>
    </w:p>
    <w:p w:rsidR="001C1040" w:rsidRDefault="00275393">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rsidR="001C1040" w:rsidRDefault="00275393">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52">
        <w:r>
          <w:rPr>
            <w:rStyle w:val="Hyperlink"/>
          </w:rPr>
          <w:t>10.1109/MCSE.2009.52</w:t>
        </w:r>
      </w:hyperlink>
      <w:r>
        <w:t>.</w:t>
      </w:r>
    </w:p>
    <w:p w:rsidR="001C1040" w:rsidRDefault="00275393">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53">
        <w:r>
          <w:rPr>
            <w:rStyle w:val="Hyperlink"/>
          </w:rPr>
          <w:t>10.1080/00206814.2013.825141</w:t>
        </w:r>
      </w:hyperlink>
      <w:r>
        <w:t>.</w:t>
      </w:r>
    </w:p>
    <w:p w:rsidR="001C1040" w:rsidRDefault="00275393">
      <w:pPr>
        <w:pStyle w:val="Bibliography"/>
      </w:pPr>
      <w:r>
        <w:t xml:space="preserve">Hardebeck, J. L. (2010), Seismotectonics and fault structure of the california central coast, </w:t>
      </w:r>
      <w:r>
        <w:rPr>
          <w:i/>
        </w:rPr>
        <w:t>Bulletin of the Seismological Society of America</w:t>
      </w:r>
      <w:r>
        <w:t xml:space="preserve">, </w:t>
      </w:r>
      <w:r>
        <w:rPr>
          <w:i/>
        </w:rPr>
        <w:t>100</w:t>
      </w:r>
      <w:r>
        <w:t>(3), 1031–1050, doi:</w:t>
      </w:r>
      <w:hyperlink r:id="rId54">
        <w:r>
          <w:rPr>
            <w:rStyle w:val="Hyperlink"/>
          </w:rPr>
          <w:t>10.1785/0120090307</w:t>
        </w:r>
      </w:hyperlink>
      <w:r>
        <w:t>.</w:t>
      </w:r>
    </w:p>
    <w:p w:rsidR="001C1040" w:rsidRDefault="00275393">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rsidR="001C1040" w:rsidRDefault="00275393">
      <w:pPr>
        <w:pStyle w:val="Bibliography"/>
      </w:pPr>
      <w:r>
        <w:t xml:space="preserve">Hofmann, A. W. (1997), Mantle geochemistry: The message from oceanic volcanism, </w:t>
      </w:r>
      <w:r>
        <w:rPr>
          <w:i/>
        </w:rPr>
        <w:t>Nature</w:t>
      </w:r>
      <w:r>
        <w:t xml:space="preserve">, </w:t>
      </w:r>
      <w:r>
        <w:rPr>
          <w:i/>
        </w:rPr>
        <w:t>385</w:t>
      </w:r>
      <w:r>
        <w:t>, 219–229, doi:</w:t>
      </w:r>
      <w:hyperlink r:id="rId55">
        <w:r>
          <w:rPr>
            <w:rStyle w:val="Hyperlink"/>
          </w:rPr>
          <w:t>10.1038/385219a0</w:t>
        </w:r>
      </w:hyperlink>
      <w:r>
        <w:t>.</w:t>
      </w:r>
    </w:p>
    <w:p w:rsidR="001C1040" w:rsidRDefault="00275393">
      <w:pPr>
        <w:pStyle w:val="Bibliography"/>
      </w:pPr>
      <w:r>
        <w:t xml:space="preserve">Humphreys, E. D. (1995), Post-laramide removal of the farallon slab,western united states, </w:t>
      </w:r>
      <w:r>
        <w:rPr>
          <w:i/>
        </w:rPr>
        <w:t>Geology</w:t>
      </w:r>
      <w:r>
        <w:t xml:space="preserve">, </w:t>
      </w:r>
      <w:r>
        <w:rPr>
          <w:i/>
        </w:rPr>
        <w:t>23</w:t>
      </w:r>
      <w:r>
        <w:t>, 987–990, doi:</w:t>
      </w:r>
      <w:hyperlink r:id="rId56">
        <w:r>
          <w:rPr>
            <w:rStyle w:val="Hyperlink"/>
          </w:rPr>
          <w:t>10.1130/0091-7613(1995)023&lt;0987</w:t>
        </w:r>
      </w:hyperlink>
      <w:r>
        <w:t>.</w:t>
      </w:r>
    </w:p>
    <w:p w:rsidR="001C1040" w:rsidRDefault="00275393">
      <w:pPr>
        <w:pStyle w:val="Bibliography"/>
      </w:pPr>
      <w:r>
        <w:t xml:space="preserve">Hurst, R. W. (1982), Petrogenesis of the conejo volcanic suite, southern california: Evidence for mid-ocean ridge–continental margin interactions, </w:t>
      </w:r>
      <w:r>
        <w:rPr>
          <w:i/>
        </w:rPr>
        <w:t>Geology</w:t>
      </w:r>
      <w:r>
        <w:t xml:space="preserve">, </w:t>
      </w:r>
      <w:r>
        <w:rPr>
          <w:i/>
        </w:rPr>
        <w:t>10</w:t>
      </w:r>
      <w:r>
        <w:t>(5), 267, doi:</w:t>
      </w:r>
      <w:hyperlink r:id="rId57">
        <w:r>
          <w:rPr>
            <w:rStyle w:val="Hyperlink"/>
          </w:rPr>
          <w:t>10.1130/0091-7613(1982)10&lt;267:potcvs&gt;2.0.co;2</w:t>
        </w:r>
      </w:hyperlink>
      <w:r>
        <w:t>.</w:t>
      </w:r>
    </w:p>
    <w:p w:rsidR="001C1040" w:rsidRDefault="00275393">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rsidR="001C1040" w:rsidRDefault="00275393">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58">
        <w:r>
          <w:rPr>
            <w:rStyle w:val="Hyperlink"/>
          </w:rPr>
          <w:t>10.1029/97jb03540</w:t>
        </w:r>
      </w:hyperlink>
      <w:r>
        <w:t>.</w:t>
      </w:r>
    </w:p>
    <w:p w:rsidR="001C1040" w:rsidRDefault="00275393">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59">
        <w:r>
          <w:rPr>
            <w:rStyle w:val="Hyperlink"/>
          </w:rPr>
          <w:t>10.1130/ges00961.1</w:t>
        </w:r>
      </w:hyperlink>
      <w:r>
        <w:t>.</w:t>
      </w:r>
    </w:p>
    <w:p w:rsidR="001C1040" w:rsidRDefault="00275393">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60">
        <w:r>
          <w:rPr>
            <w:rStyle w:val="Hyperlink"/>
          </w:rPr>
          <w:t>10.1029/1998tc900012</w:t>
        </w:r>
      </w:hyperlink>
      <w:r>
        <w:t>.</w:t>
      </w:r>
    </w:p>
    <w:p w:rsidR="001C1040" w:rsidRDefault="00275393">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61">
        <w:r>
          <w:rPr>
            <w:rStyle w:val="Hyperlink"/>
          </w:rPr>
          <w:t>10.1029/1999GC000012</w:t>
        </w:r>
      </w:hyperlink>
      <w:r>
        <w:t>.</w:t>
      </w:r>
    </w:p>
    <w:p w:rsidR="001C1040" w:rsidRDefault="00275393">
      <w:pPr>
        <w:pStyle w:val="Bibliography"/>
      </w:pPr>
      <w:r>
        <w:t xml:space="preserve">Kennedy, B. M. (1997), Mantle fluids in the san andreas fault system, california, </w:t>
      </w:r>
      <w:r>
        <w:rPr>
          <w:i/>
        </w:rPr>
        <w:t>Science</w:t>
      </w:r>
      <w:r>
        <w:t xml:space="preserve">, </w:t>
      </w:r>
      <w:r>
        <w:rPr>
          <w:i/>
        </w:rPr>
        <w:t>278</w:t>
      </w:r>
      <w:r>
        <w:t>(June), 1278–1281, doi:</w:t>
      </w:r>
      <w:hyperlink r:id="rId62">
        <w:r>
          <w:rPr>
            <w:rStyle w:val="Hyperlink"/>
          </w:rPr>
          <w:t>10.1126/science.278.5341.1278</w:t>
        </w:r>
      </w:hyperlink>
      <w:r>
        <w:t>.</w:t>
      </w:r>
    </w:p>
    <w:p w:rsidR="001C1040" w:rsidRDefault="00275393">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63">
        <w:r>
          <w:rPr>
            <w:rStyle w:val="Hyperlink"/>
          </w:rPr>
          <w:t>10.1130/G34289.1</w:t>
        </w:r>
      </w:hyperlink>
      <w:r>
        <w:t>.</w:t>
      </w:r>
    </w:p>
    <w:p w:rsidR="001C1040" w:rsidRDefault="00275393">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rsidR="001C1040" w:rsidRDefault="00275393">
      <w:pPr>
        <w:pStyle w:val="Bibliography"/>
      </w:pPr>
      <w:r>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64">
        <w:r>
          <w:rPr>
            <w:rStyle w:val="Hyperlink"/>
          </w:rPr>
          <w:t>10.1029/2002TC001409</w:t>
        </w:r>
      </w:hyperlink>
      <w:r>
        <w:t>.</w:t>
      </w:r>
    </w:p>
    <w:p w:rsidR="001C1040" w:rsidRDefault="00275393">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65">
        <w:r>
          <w:rPr>
            <w:rStyle w:val="Hyperlink"/>
          </w:rPr>
          <w:t>10.1029/96JB00988</w:t>
        </w:r>
      </w:hyperlink>
      <w:r>
        <w:t>.</w:t>
      </w:r>
    </w:p>
    <w:p w:rsidR="001C1040" w:rsidRDefault="00275393">
      <w:pPr>
        <w:pStyle w:val="Bibliography"/>
      </w:pPr>
      <w:r>
        <w:t xml:space="preserve">Kistler, R. W., and D. E. Champion (2001), Rb-sr whole-rock and mineral ages, k-ar , ar/ar, and u-pb mineral ages, and strontium, lead, neodymium, and oxygen isotopic compositions for granitic rocks from the salinian composite terrane, california, </w:t>
      </w:r>
      <w:r>
        <w:rPr>
          <w:i/>
        </w:rPr>
        <w:t>USGS Open File Report</w:t>
      </w:r>
      <w:r>
        <w:t xml:space="preserve">, </w:t>
      </w:r>
      <w:r>
        <w:rPr>
          <w:i/>
        </w:rPr>
        <w:t>01-453</w:t>
      </w:r>
      <w:r>
        <w:t>, 1–80.</w:t>
      </w:r>
    </w:p>
    <w:p w:rsidR="001C1040" w:rsidRDefault="00275393">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66">
        <w:r>
          <w:rPr>
            <w:rStyle w:val="Hyperlink"/>
          </w:rPr>
          <w:t>10.1016/j.lithos.2004.03.017</w:t>
        </w:r>
      </w:hyperlink>
      <w:r>
        <w:t>.</w:t>
      </w:r>
    </w:p>
    <w:p w:rsidR="001C1040" w:rsidRDefault="00275393">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67">
        <w:r>
          <w:rPr>
            <w:rStyle w:val="Hyperlink"/>
          </w:rPr>
          <w:t>10.1007/s004100050560</w:t>
        </w:r>
      </w:hyperlink>
      <w:r>
        <w:t>.</w:t>
      </w:r>
    </w:p>
    <w:p w:rsidR="001C1040" w:rsidRDefault="00275393">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(1988), 2375–2388.</w:t>
      </w:r>
    </w:p>
    <w:p w:rsidR="001C1040" w:rsidRDefault="00275393">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rsidR="001C1040" w:rsidRDefault="00275393">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68">
        <w:r>
          <w:rPr>
            <w:rStyle w:val="Hyperlink"/>
          </w:rPr>
          <w:t>10.1029/2001gc000152</w:t>
        </w:r>
      </w:hyperlink>
      <w:r>
        <w:t>.</w:t>
      </w:r>
    </w:p>
    <w:p w:rsidR="001C1040" w:rsidRDefault="00275393">
      <w:pPr>
        <w:pStyle w:val="Bibliography"/>
      </w:pPr>
      <w:r>
        <w:t xml:space="preserve">Lee, T. L. T., a. Sanyal, M. Leok, and N. McClamroch (2006), Deterministic global attitude estimation, </w:t>
      </w:r>
      <w:r>
        <w:rPr>
          <w:i/>
        </w:rPr>
        <w:t>Proceedings of the 45th IEEE Conference on Decision and Control</w:t>
      </w:r>
      <w:r>
        <w:t>, doi:</w:t>
      </w:r>
      <w:hyperlink r:id="rId69">
        <w:r>
          <w:rPr>
            <w:rStyle w:val="Hyperlink"/>
          </w:rPr>
          <w:t>10.1109/CDC.2006.376688</w:t>
        </w:r>
      </w:hyperlink>
      <w:r>
        <w:t>.</w:t>
      </w:r>
    </w:p>
    <w:p w:rsidR="001C1040" w:rsidRDefault="00275393">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70">
        <w:r>
          <w:rPr>
            <w:rStyle w:val="Hyperlink"/>
          </w:rPr>
          <w:t>10.1002/2015tc003824</w:t>
        </w:r>
      </w:hyperlink>
      <w:r>
        <w:t>.</w:t>
      </w:r>
    </w:p>
    <w:p w:rsidR="001C1040" w:rsidRDefault="00275393">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71">
        <w:r>
          <w:rPr>
            <w:rStyle w:val="Hyperlink"/>
          </w:rPr>
          <w:t>10.1111/j.1365-246X.2007.03428.x</w:t>
        </w:r>
      </w:hyperlink>
      <w:r>
        <w:t>.</w:t>
      </w:r>
    </w:p>
    <w:p w:rsidR="001C1040" w:rsidRDefault="00275393">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72">
        <w:r>
          <w:rPr>
            <w:rStyle w:val="Hyperlink"/>
          </w:rPr>
          <w:t>10.1016/j.gca.2012.10.035</w:t>
        </w:r>
      </w:hyperlink>
      <w:r>
        <w:t>.</w:t>
      </w:r>
    </w:p>
    <w:p w:rsidR="001C1040" w:rsidRDefault="00275393">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73">
        <w:r>
          <w:rPr>
            <w:rStyle w:val="Hyperlink"/>
          </w:rPr>
          <w:t>10.1038/ngeo829</w:t>
        </w:r>
      </w:hyperlink>
      <w:r>
        <w:t>.</w:t>
      </w:r>
    </w:p>
    <w:p w:rsidR="001C1040" w:rsidRDefault="00275393">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r:id="rId74">
        <w:r>
          <w:rPr>
            <w:rStyle w:val="Hyperlink"/>
          </w:rPr>
          <w:t>10.1130/0091-7613(1993)021&lt;0719:iefpoc&gt;2.3.co;2</w:t>
        </w:r>
      </w:hyperlink>
      <w:r>
        <w:t>.</w:t>
      </w:r>
    </w:p>
    <w:p w:rsidR="001C1040" w:rsidRDefault="00275393">
      <w:pPr>
        <w:pStyle w:val="Bibliography"/>
      </w:pPr>
      <w:r>
        <w:t xml:space="preserve">Livaccari, R. F., K. Burke, and a. M. C. Şengör (1981), Was the laramide orogeny related to subduction of an oceanic plateau?, </w:t>
      </w:r>
      <w:r>
        <w:rPr>
          <w:i/>
        </w:rPr>
        <w:t>289</w:t>
      </w:r>
      <w:r>
        <w:t>, 276–278, doi:</w:t>
      </w:r>
      <w:hyperlink r:id="rId75">
        <w:r>
          <w:rPr>
            <w:rStyle w:val="Hyperlink"/>
          </w:rPr>
          <w:t>10.1038/289276a0</w:t>
        </w:r>
      </w:hyperlink>
      <w:r>
        <w:t>.</w:t>
      </w:r>
    </w:p>
    <w:p w:rsidR="001C1040" w:rsidRDefault="00275393">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76">
        <w:r>
          <w:rPr>
            <w:rStyle w:val="Hyperlink"/>
          </w:rPr>
          <w:t>10.1029/2008JB005906</w:t>
        </w:r>
      </w:hyperlink>
      <w:r>
        <w:t>.</w:t>
      </w:r>
    </w:p>
    <w:p w:rsidR="001C1040" w:rsidRDefault="00275393">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77">
        <w:r>
          <w:rPr>
            <w:rStyle w:val="Hyperlink"/>
          </w:rPr>
          <w:t>10.1029/94jb02127</w:t>
        </w:r>
      </w:hyperlink>
      <w:r>
        <w:t>.</w:t>
      </w:r>
    </w:p>
    <w:p w:rsidR="001C1040" w:rsidRDefault="00275393">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78">
        <w:r>
          <w:rPr>
            <w:rStyle w:val="Hyperlink"/>
          </w:rPr>
          <w:t>10.1016/S0040-1951(96)00279-X</w:t>
        </w:r>
      </w:hyperlink>
      <w:r>
        <w:t>.</w:t>
      </w:r>
    </w:p>
    <w:p w:rsidR="001C1040" w:rsidRDefault="00275393">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79">
        <w:r>
          <w:rPr>
            <w:rStyle w:val="Hyperlink"/>
          </w:rPr>
          <w:t>10.1306/c1ea3a82-16c9-11d7-8645000102c1865d</w:t>
        </w:r>
      </w:hyperlink>
      <w:r>
        <w:t>.</w:t>
      </w:r>
    </w:p>
    <w:p w:rsidR="001C1040" w:rsidRDefault="00275393">
      <w:pPr>
        <w:pStyle w:val="Bibliography"/>
      </w:pPr>
      <w:r>
        <w:t xml:space="preserve">McCulloch, M., and G. Wasserburg (1978), Sm-nd and rb-sr chronology of continental crust formation, </w:t>
      </w:r>
      <w:r>
        <w:rPr>
          <w:i/>
        </w:rPr>
        <w:t>Science</w:t>
      </w:r>
      <w:r>
        <w:t xml:space="preserve">, </w:t>
      </w:r>
      <w:r>
        <w:rPr>
          <w:i/>
        </w:rPr>
        <w:t>200</w:t>
      </w:r>
      <w:r>
        <w:t>(4345), 1003–1011.</w:t>
      </w:r>
    </w:p>
    <w:p w:rsidR="001C1040" w:rsidRDefault="00275393">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rsidR="001C1040" w:rsidRDefault="00275393">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80">
        <w:r>
          <w:rPr>
            <w:rStyle w:val="Hyperlink"/>
          </w:rPr>
          <w:t>10.1029/2009jb006873</w:t>
        </w:r>
      </w:hyperlink>
      <w:r>
        <w:t>.</w:t>
      </w:r>
    </w:p>
    <w:p w:rsidR="001C1040" w:rsidRDefault="00275393">
      <w:pPr>
        <w:pStyle w:val="Bibliography"/>
      </w:pPr>
      <w:r>
        <w:t xml:space="preserve">Murchey, B. L., and D. L. Jones (1984), Age and significance of chert in the franciscan complex in the san francisco bay region, </w:t>
      </w:r>
      <w:r>
        <w:rPr>
          <w:i/>
        </w:rPr>
        <w:t>Franciscan Geology of Northern California</w:t>
      </w:r>
      <w:r>
        <w:t>.</w:t>
      </w:r>
    </w:p>
    <w:p w:rsidR="001C1040" w:rsidRDefault="00275393">
      <w:pPr>
        <w:pStyle w:val="Bibliography"/>
      </w:pPr>
      <w:r>
        <w:t xml:space="preserve">Nadin, E. S., and J. B. Saleeby (2008), Disruption of regional primary structure of the sierra nevada batholith by the kern canyon fault system, california, in </w:t>
      </w:r>
      <w:r>
        <w:rPr>
          <w:i/>
        </w:rPr>
        <w:t>Ophiolites, arcs, and batholiths: Geological society of america special paper</w:t>
      </w:r>
      <w:r>
        <w:t>, vol. 438, edited by J. Wright and J. W. Shervais, pp. 429–454, The Geological Society of America.</w:t>
      </w:r>
    </w:p>
    <w:p w:rsidR="001C1040" w:rsidRDefault="00275393">
      <w:pPr>
        <w:pStyle w:val="Bibliography"/>
      </w:pPr>
      <w:r>
        <w:t xml:space="preserve">Nesse, W. D. (2000), </w:t>
      </w:r>
      <w:r>
        <w:rPr>
          <w:i/>
        </w:rPr>
        <w:t>Introduction to mineralogy</w:t>
      </w:r>
      <w:r>
        <w:t>, Oxford University Press, Oxford.</w:t>
      </w:r>
    </w:p>
    <w:p w:rsidR="001C1040" w:rsidRDefault="00275393">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r:id="rId81">
        <w:r>
          <w:rPr>
            <w:rStyle w:val="Hyperlink"/>
          </w:rPr>
          <w:t>10.1130/0091-7613(1992)020&lt;0239</w:t>
        </w:r>
      </w:hyperlink>
      <w:r>
        <w:t>.</w:t>
      </w:r>
    </w:p>
    <w:p w:rsidR="001C1040" w:rsidRDefault="00275393">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82">
        <w:r>
          <w:rPr>
            <w:rStyle w:val="Hyperlink"/>
          </w:rPr>
          <w:t>10.1016/0012-821X(85)90043-3</w:t>
        </w:r>
      </w:hyperlink>
      <w:r>
        <w:t>.</w:t>
      </w:r>
    </w:p>
    <w:p w:rsidR="001C1040" w:rsidRDefault="00275393">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83">
        <w:r>
          <w:rPr>
            <w:rStyle w:val="Hyperlink"/>
          </w:rPr>
          <w:t>10.1007/s00410-009-0455-9</w:t>
        </w:r>
      </w:hyperlink>
      <w:r>
        <w:t>.</w:t>
      </w:r>
    </w:p>
    <w:p w:rsidR="001C1040" w:rsidRDefault="00275393">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84">
        <w:r>
          <w:rPr>
            <w:rStyle w:val="Hyperlink"/>
          </w:rPr>
          <w:t>10.1007/s004100000156</w:t>
        </w:r>
      </w:hyperlink>
      <w:r>
        <w:t>.</w:t>
      </w:r>
    </w:p>
    <w:p w:rsidR="001C1040" w:rsidRDefault="00275393">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85">
        <w:r>
          <w:rPr>
            <w:rStyle w:val="Hyperlink"/>
          </w:rPr>
          <w:t>10.1111/j.1365-246x.2009.04198.x</w:t>
        </w:r>
      </w:hyperlink>
      <w:r>
        <w:t>.</w:t>
      </w:r>
    </w:p>
    <w:p w:rsidR="001C1040" w:rsidRDefault="00275393">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rsidR="001C1040" w:rsidRDefault="00275393">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86">
        <w:r>
          <w:rPr>
            <w:rStyle w:val="Hyperlink"/>
          </w:rPr>
          <w:t>10.1180/minmag.1997.061.405.09</w:t>
        </w:r>
      </w:hyperlink>
      <w:r>
        <w:t>.</w:t>
      </w:r>
    </w:p>
    <w:p w:rsidR="001C1040" w:rsidRDefault="00275393">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87">
        <w:r>
          <w:rPr>
            <w:rStyle w:val="Hyperlink"/>
          </w:rPr>
          <w:t>10.1016/j.lithos.2010.03.016</w:t>
        </w:r>
      </w:hyperlink>
      <w:r>
        <w:t>.</w:t>
      </w:r>
    </w:p>
    <w:p w:rsidR="001C1040" w:rsidRDefault="00275393">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rsidR="001C1040" w:rsidRDefault="00275393">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88">
        <w:r>
          <w:rPr>
            <w:rStyle w:val="Hyperlink"/>
          </w:rPr>
          <w:t>10.2307/30068676</w:t>
        </w:r>
      </w:hyperlink>
      <w:r>
        <w:t>.</w:t>
      </w:r>
    </w:p>
    <w:p w:rsidR="001C1040" w:rsidRDefault="00275393">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89">
        <w:r>
          <w:rPr>
            <w:rStyle w:val="Hyperlink"/>
          </w:rPr>
          <w:t>10.1016/j.epsl.2012.03.027</w:t>
        </w:r>
      </w:hyperlink>
      <w:r>
        <w:t>.</w:t>
      </w:r>
    </w:p>
    <w:p w:rsidR="001C1040" w:rsidRDefault="00275393">
      <w:pPr>
        <w:pStyle w:val="Bibliography"/>
      </w:pPr>
      <w:r>
        <w:t xml:space="preserve">Platt, J. P., and W. M. Behr (2011), Deep structure of lithospheric fault zones, </w:t>
      </w:r>
      <w:r>
        <w:rPr>
          <w:i/>
        </w:rPr>
        <w:t>Geophysical Research Letters</w:t>
      </w:r>
      <w:r>
        <w:t xml:space="preserve">, </w:t>
      </w:r>
      <w:r>
        <w:rPr>
          <w:i/>
        </w:rPr>
        <w:t>38</w:t>
      </w:r>
      <w:r>
        <w:t>(24), doi:</w:t>
      </w:r>
      <w:hyperlink r:id="rId90">
        <w:r>
          <w:rPr>
            <w:rStyle w:val="Hyperlink"/>
          </w:rPr>
          <w:t>10.1029/2011GL049719</w:t>
        </w:r>
      </w:hyperlink>
      <w:r>
        <w:t>.</w:t>
      </w:r>
    </w:p>
    <w:p w:rsidR="001C1040" w:rsidRDefault="00275393">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91">
        <w:r>
          <w:rPr>
            <w:rStyle w:val="Hyperlink"/>
          </w:rPr>
          <w:t>10.1016/0040-1951(77)90215-3</w:t>
        </w:r>
      </w:hyperlink>
      <w:r>
        <w:t>.</w:t>
      </w:r>
    </w:p>
    <w:p w:rsidR="001C1040" w:rsidRDefault="00275393">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92">
        <w:r>
          <w:rPr>
            <w:rStyle w:val="Hyperlink"/>
          </w:rPr>
          <w:t>10.1016/S0012-821X(98)00213-1</w:t>
        </w:r>
      </w:hyperlink>
      <w:r>
        <w:t>.</w:t>
      </w:r>
    </w:p>
    <w:p w:rsidR="001C1040" w:rsidRDefault="00275393">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rsidR="001C1040" w:rsidRDefault="00275393">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93">
        <w:r>
          <w:rPr>
            <w:rStyle w:val="Hyperlink"/>
          </w:rPr>
          <w:t>10.1029/2002TC001374</w:t>
        </w:r>
      </w:hyperlink>
      <w:r>
        <w:t>.</w:t>
      </w:r>
    </w:p>
    <w:p w:rsidR="001C1040" w:rsidRDefault="00275393">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rsidR="001C1040" w:rsidRDefault="00275393">
      <w:pPr>
        <w:pStyle w:val="Bibliography"/>
      </w:pPr>
      <w:r>
        <w:t xml:space="preserve">Saleeby, J., and 1. contributors (1986), Continent-ocean transect, corridor c2, monterey bay offshore to the colorado plateau, in </w:t>
      </w:r>
      <w:r>
        <w:rPr>
          <w:i/>
        </w:rPr>
        <w:t>Map and chart series tra c2, 2 sheets, scale 1:500,000</w:t>
      </w:r>
      <w:r>
        <w:t>, p. 87, Geologic Society of America.</w:t>
      </w:r>
    </w:p>
    <w:p w:rsidR="001C1040" w:rsidRDefault="00275393">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rsidR="001C1040" w:rsidRDefault="00275393">
      <w:pPr>
        <w:pStyle w:val="Bibliography"/>
      </w:pPr>
      <w:r>
        <w:t xml:space="preserve">Saleeby, J., L. L.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94">
        <w:r>
          <w:rPr>
            <w:rStyle w:val="Hyperlink"/>
          </w:rPr>
          <w:t>10.1130/ges00746.1</w:t>
        </w:r>
      </w:hyperlink>
      <w:r>
        <w:t>.</w:t>
      </w:r>
    </w:p>
    <w:p w:rsidR="001C1040" w:rsidRDefault="00275393">
      <w:pPr>
        <w:pStyle w:val="Bibliography"/>
      </w:pPr>
      <w:r>
        <w:t xml:space="preserve">Saleeby, J., Z. Saleeby, and L. Le Pourhiet (2013), Epeirogenic transients related to mantle lithosphere removal in the southern sierra nevada region, california: Part ii. implications of rock uplift and basin subsidence relations, </w:t>
      </w:r>
      <w:r>
        <w:rPr>
          <w:i/>
        </w:rPr>
        <w:t>Geosphere</w:t>
      </w:r>
      <w:r>
        <w:t xml:space="preserve">, </w:t>
      </w:r>
      <w:r>
        <w:rPr>
          <w:i/>
        </w:rPr>
        <w:t>9</w:t>
      </w:r>
      <w:r>
        <w:t>(3), 394–425, doi:</w:t>
      </w:r>
      <w:hyperlink r:id="rId95">
        <w:r>
          <w:rPr>
            <w:rStyle w:val="Hyperlink"/>
          </w:rPr>
          <w:t>10.1130/GES00816.1</w:t>
        </w:r>
      </w:hyperlink>
      <w:r>
        <w:t>.</w:t>
      </w:r>
    </w:p>
    <w:p w:rsidR="001C1040" w:rsidRDefault="00275393">
      <w:pPr>
        <w:pStyle w:val="Bibliography"/>
      </w:pPr>
      <w:r>
        <w:t xml:space="preserve">Schott, R. C., and C. M. Johnson (1998), Sedimentary record of the late cretaceous thrusting and collapse of the salinia-mojave magmatic arc, </w:t>
      </w:r>
      <w:r>
        <w:rPr>
          <w:i/>
        </w:rPr>
        <w:t>Geology</w:t>
      </w:r>
      <w:r>
        <w:t xml:space="preserve">, </w:t>
      </w:r>
      <w:r>
        <w:rPr>
          <w:i/>
        </w:rPr>
        <w:t>26</w:t>
      </w:r>
      <w:r>
        <w:t>(4), 327, doi:</w:t>
      </w:r>
      <w:hyperlink r:id="rId96">
        <w:r>
          <w:rPr>
            <w:rStyle w:val="Hyperlink"/>
          </w:rPr>
          <w:t>10.1130/0091-7613(1998)026&lt;0327:SROTLC&gt;2.3.CO;2</w:t>
        </w:r>
      </w:hyperlink>
      <w:r>
        <w:t>.</w:t>
      </w:r>
    </w:p>
    <w:p w:rsidR="001C1040" w:rsidRDefault="00275393">
      <w:pPr>
        <w:pStyle w:val="Bibliography"/>
      </w:pPr>
      <w:r>
        <w:t xml:space="preserve">Schott, R. C., and C. M. Johnson (2001), Garnet-bearing trondhjemite and other conglomerate clasts from the gualala basin, california: Sedimentary record of the missing western portion of the salinian magmatic arc?, </w:t>
      </w:r>
      <w:r>
        <w:rPr>
          <w:i/>
        </w:rPr>
        <w:t>Geological Society of America Bulletin</w:t>
      </w:r>
      <w:r>
        <w:t xml:space="preserve">, </w:t>
      </w:r>
      <w:r>
        <w:rPr>
          <w:i/>
        </w:rPr>
        <w:t>113</w:t>
      </w:r>
      <w:r>
        <w:t>(7), 870–880.</w:t>
      </w:r>
    </w:p>
    <w:p w:rsidR="001C1040" w:rsidRDefault="00275393">
      <w:pPr>
        <w:pStyle w:val="Bibliography"/>
      </w:pPr>
      <w:r>
        <w:t xml:space="preserve">Seiders, V. (1989), Geologic map of the burnett peak quadrangle, monterey and san luis obispo counties, california, </w:t>
      </w:r>
      <w:r>
        <w:rPr>
          <w:i/>
        </w:rPr>
        <w:t>U.S. Geological Survey Geologic Maps</w:t>
      </w:r>
      <w:r>
        <w:t>.</w:t>
      </w:r>
    </w:p>
    <w:p w:rsidR="001C1040" w:rsidRDefault="00275393">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97">
        <w:r>
          <w:rPr>
            <w:rStyle w:val="Hyperlink"/>
          </w:rPr>
          <w:t>10.1016/j.earscirev.2012.03.002</w:t>
        </w:r>
      </w:hyperlink>
      <w:r>
        <w:t>.</w:t>
      </w:r>
    </w:p>
    <w:p w:rsidR="001C1040" w:rsidRDefault="00275393">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98">
        <w:r>
          <w:rPr>
            <w:rStyle w:val="Hyperlink"/>
          </w:rPr>
          <w:t>10.1007/bf00306476</w:t>
        </w:r>
      </w:hyperlink>
      <w:r>
        <w:t>.</w:t>
      </w:r>
    </w:p>
    <w:p w:rsidR="001C1040" w:rsidRDefault="00275393">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99">
        <w:r>
          <w:rPr>
            <w:rStyle w:val="Hyperlink"/>
          </w:rPr>
          <w:t>10.1130/g34214.1</w:t>
        </w:r>
      </w:hyperlink>
      <w:r>
        <w:t>.</w:t>
      </w:r>
    </w:p>
    <w:p w:rsidR="001C1040" w:rsidRDefault="00275393">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100">
        <w:r>
          <w:rPr>
            <w:rStyle w:val="Hyperlink"/>
          </w:rPr>
          <w:t>10.1016/0012-821x(73)90106-4</w:t>
        </w:r>
      </w:hyperlink>
      <w:r>
        <w:t>.</w:t>
      </w:r>
    </w:p>
    <w:p w:rsidR="001C1040" w:rsidRDefault="00275393">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rsidR="001C1040" w:rsidRDefault="00275393">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rsidR="001C1040" w:rsidRDefault="00275393">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101">
        <w:r>
          <w:rPr>
            <w:rStyle w:val="Hyperlink"/>
          </w:rPr>
          <w:t>10.1029/2004GC000816</w:t>
        </w:r>
      </w:hyperlink>
      <w:r>
        <w:t>.</w:t>
      </w:r>
    </w:p>
    <w:p w:rsidR="001C1040" w:rsidRDefault="00275393">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rsidR="001C1040" w:rsidRDefault="00275393">
      <w:pPr>
        <w:pStyle w:val="Bibliography"/>
      </w:pPr>
      <w:r>
        <w:t xml:space="preserve">Stein, C. A. (1995), Heat flow of the earth, </w:t>
      </w:r>
      <w:r>
        <w:rPr>
          <w:i/>
        </w:rPr>
        <w:t>AGU Reference Shelf</w:t>
      </w:r>
      <w:r>
        <w:t>, 144–158, doi:</w:t>
      </w:r>
      <w:hyperlink r:id="rId102">
        <w:r>
          <w:rPr>
            <w:rStyle w:val="Hyperlink"/>
          </w:rPr>
          <w:t>10.1112/S0024609301008396</w:t>
        </w:r>
      </w:hyperlink>
      <w:r>
        <w:t>.</w:t>
      </w:r>
    </w:p>
    <w:p w:rsidR="001C1040" w:rsidRDefault="00275393">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103">
        <w:r>
          <w:rPr>
            <w:rStyle w:val="Hyperlink"/>
          </w:rPr>
          <w:t>10.1038/359123a0</w:t>
        </w:r>
      </w:hyperlink>
      <w:r>
        <w:t>.</w:t>
      </w:r>
    </w:p>
    <w:p w:rsidR="001C1040" w:rsidRDefault="00275393">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104">
        <w:r>
          <w:rPr>
            <w:rStyle w:val="Hyperlink"/>
          </w:rPr>
          <w:t>10.1007/s00410-011-0700-x</w:t>
        </w:r>
      </w:hyperlink>
      <w:r>
        <w:t>.</w:t>
      </w:r>
    </w:p>
    <w:p w:rsidR="001C1040" w:rsidRDefault="00275393">
      <w:pPr>
        <w:pStyle w:val="Bibliography"/>
      </w:pPr>
      <w:r>
        <w:t xml:space="preserve">Sun, D., M. Gurnis, J. Saleeby, and D. Helmberger (2017), A dipping, thick segment of the farallon slab beneath central us, </w:t>
      </w:r>
      <w:r>
        <w:rPr>
          <w:i/>
        </w:rPr>
        <w:t>Journal of Geophysical Research: Solid Earth</w:t>
      </w:r>
      <w:r>
        <w:t>, doi:</w:t>
      </w:r>
      <w:hyperlink r:id="rId105">
        <w:r>
          <w:rPr>
            <w:rStyle w:val="Hyperlink"/>
          </w:rPr>
          <w:t>10.1002/2016JB013915</w:t>
        </w:r>
      </w:hyperlink>
      <w:r>
        <w:t>.</w:t>
      </w:r>
    </w:p>
    <w:p w:rsidR="001C1040" w:rsidRDefault="00275393">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106">
        <w:r>
          <w:rPr>
            <w:rStyle w:val="Hyperlink"/>
          </w:rPr>
          <w:t>10.1144/GSL.SP.1989.042.01.19</w:t>
        </w:r>
      </w:hyperlink>
      <w:r>
        <w:t>.</w:t>
      </w:r>
    </w:p>
    <w:p w:rsidR="001C1040" w:rsidRDefault="00275393">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rsidR="001C1040" w:rsidRDefault="00275393">
      <w:pPr>
        <w:pStyle w:val="Bibliography"/>
      </w:pPr>
      <w:r>
        <w:t xml:space="preserve">Thorkelson, D. J., and R. P. Taylor (1989), Cordilleran slab windows, </w:t>
      </w:r>
      <w:r>
        <w:rPr>
          <w:i/>
        </w:rPr>
        <w:t>Geology</w:t>
      </w:r>
      <w:r>
        <w:t xml:space="preserve">, </w:t>
      </w:r>
      <w:r>
        <w:rPr>
          <w:i/>
        </w:rPr>
        <w:t>17</w:t>
      </w:r>
      <w:r>
        <w:t>(9), 833–836, doi:</w:t>
      </w:r>
      <w:hyperlink r:id="rId107">
        <w:r>
          <w:rPr>
            <w:rStyle w:val="Hyperlink"/>
          </w:rPr>
          <w:t>10.1130/0091-7613(1989)017&lt;0833:CSW&gt;2.3.CO;2</w:t>
        </w:r>
      </w:hyperlink>
      <w:r>
        <w:t>.</w:t>
      </w:r>
    </w:p>
    <w:p w:rsidR="001C1040" w:rsidRDefault="00275393">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108">
        <w:r>
          <w:rPr>
            <w:rStyle w:val="Hyperlink"/>
          </w:rPr>
          <w:t>10.1016/j.tecto.2006.07.004</w:t>
        </w:r>
      </w:hyperlink>
      <w:r>
        <w:t>.</w:t>
      </w:r>
    </w:p>
    <w:p w:rsidR="001C1040" w:rsidRDefault="00275393">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r:id="rId109">
        <w:r>
          <w:rPr>
            <w:rStyle w:val="Hyperlink"/>
          </w:rPr>
          <w:t>10.1130/0091-7613(1987)15&lt;254:PEFSSM&gt;2.0.CO;2</w:t>
        </w:r>
      </w:hyperlink>
      <w:r>
        <w:t>.</w:t>
      </w:r>
    </w:p>
    <w:p w:rsidR="001C1040" w:rsidRDefault="00275393">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rsidR="001C1040" w:rsidRDefault="00275393">
      <w:pPr>
        <w:pStyle w:val="Bibliography"/>
      </w:pPr>
      <w:r>
        <w:t xml:space="preserve">Turcotte, D., and G. Schubert (2002), </w:t>
      </w:r>
      <w:r>
        <w:rPr>
          <w:i/>
        </w:rPr>
        <w:t>Geodynamics</w:t>
      </w:r>
      <w:r>
        <w:t>, 2nd ed., Cambridge University Press, Cambridge.</w:t>
      </w:r>
    </w:p>
    <w:p w:rsidR="001C1040" w:rsidRDefault="00275393">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r:id="rId110">
        <w:r>
          <w:rPr>
            <w:rStyle w:val="Hyperlink"/>
          </w:rPr>
          <w:t>10.1130/0091-7613(2003)031&lt;0589:fotsfp&gt;2.0.co;2</w:t>
        </w:r>
      </w:hyperlink>
      <w:r>
        <w:t>.</w:t>
      </w:r>
    </w:p>
    <w:p w:rsidR="001C1040" w:rsidRDefault="00275393">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rsidR="001C1040" w:rsidRDefault="00275393">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111">
        <w:r>
          <w:rPr>
            <w:rStyle w:val="Hyperlink"/>
          </w:rPr>
          <w:t>10.1016/j.tecto.2010.05.003</w:t>
        </w:r>
      </w:hyperlink>
      <w:r>
        <w:t>.</w:t>
      </w:r>
    </w:p>
    <w:p w:rsidR="001C1040" w:rsidRDefault="00275393">
      <w:pPr>
        <w:pStyle w:val="Bibliography"/>
      </w:pPr>
      <w:r>
        <w:t xml:space="preserve">Wang, Y., D. W. Forsyth, C. J. Rau, N. Carriero, B. Schmandt, J. B. Gaherty, and B. Savage (2013), Fossil slabs attached to unsubducted fragments of the farallon plate., </w:t>
      </w:r>
      <w:r>
        <w:rPr>
          <w:i/>
        </w:rPr>
        <w:t>Proceedings of the National Academy of Sciences</w:t>
      </w:r>
      <w:r>
        <w:t>, 5342–6, doi:</w:t>
      </w:r>
      <w:hyperlink r:id="rId112">
        <w:r>
          <w:rPr>
            <w:rStyle w:val="Hyperlink"/>
          </w:rPr>
          <w:t>10.1073/pnas.1214880110</w:t>
        </w:r>
      </w:hyperlink>
      <w:r>
        <w:t>.</w:t>
      </w:r>
    </w:p>
    <w:p w:rsidR="001C1040" w:rsidRDefault="00275393">
      <w:pPr>
        <w:pStyle w:val="Bibliography"/>
      </w:pPr>
      <w:r>
        <w:t xml:space="preserve">Warren, J. (2016), Global variations in abyssal peridotite compositions, </w:t>
      </w:r>
      <w:r>
        <w:rPr>
          <w:i/>
        </w:rPr>
        <w:t>Lithos</w:t>
      </w:r>
      <w:r>
        <w:t xml:space="preserve">, </w:t>
      </w:r>
      <w:r>
        <w:rPr>
          <w:i/>
        </w:rPr>
        <w:t>248-251</w:t>
      </w:r>
      <w:r>
        <w:t>, 193–219, doi:</w:t>
      </w:r>
      <w:hyperlink r:id="rId113">
        <w:r>
          <w:rPr>
            <w:rStyle w:val="Hyperlink"/>
          </w:rPr>
          <w:t>10.1016/j.lithos.2015.12.023</w:t>
        </w:r>
      </w:hyperlink>
      <w:r>
        <w:t>.</w:t>
      </w:r>
    </w:p>
    <w:p w:rsidR="001C1040" w:rsidRDefault="00275393">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114">
        <w:r>
          <w:rPr>
            <w:rStyle w:val="Hyperlink"/>
          </w:rPr>
          <w:t>10.1016/j.epsl.2006.06.006</w:t>
        </w:r>
      </w:hyperlink>
      <w:r>
        <w:t>.</w:t>
      </w:r>
    </w:p>
    <w:p w:rsidR="001C1040" w:rsidRDefault="00275393">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115">
        <w:r>
          <w:rPr>
            <w:rStyle w:val="Hyperlink"/>
          </w:rPr>
          <w:t>10.1016/0016-7037(81)90085-5</w:t>
        </w:r>
      </w:hyperlink>
      <w:r>
        <w:t>.</w:t>
      </w:r>
    </w:p>
    <w:p w:rsidR="001C1040" w:rsidRDefault="00275393">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rsidR="001C1040" w:rsidRDefault="00275393">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116">
        <w:r>
          <w:rPr>
            <w:rStyle w:val="Hyperlink"/>
          </w:rPr>
          <w:t>10.1029/2003TC001621</w:t>
        </w:r>
      </w:hyperlink>
      <w:r>
        <w:t>.</w:t>
      </w:r>
    </w:p>
    <w:p w:rsidR="001C1040" w:rsidRDefault="00275393">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117">
        <w:r>
          <w:rPr>
            <w:rStyle w:val="Hyperlink"/>
          </w:rPr>
          <w:t>10.1016/j.chemgeo.2005.04.005</w:t>
        </w:r>
      </w:hyperlink>
      <w:r>
        <w:t>.</w:t>
      </w:r>
    </w:p>
    <w:p w:rsidR="001C1040" w:rsidRDefault="00275393">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118">
        <w:r>
          <w:rPr>
            <w:rStyle w:val="Hyperlink"/>
          </w:rPr>
          <w:t>10.1016/j.epsl.2004.12.005</w:t>
        </w:r>
      </w:hyperlink>
      <w:r>
        <w:t>.</w:t>
      </w:r>
    </w:p>
    <w:p w:rsidR="001C1040" w:rsidRDefault="00275393">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19">
        <w:r>
          <w:rPr>
            <w:rStyle w:val="Hyperlink"/>
          </w:rPr>
          <w:t>10.1016/j.epsl.2007.06.017</w:t>
        </w:r>
      </w:hyperlink>
      <w:r>
        <w:t>.</w:t>
      </w:r>
    </w:p>
    <w:p w:rsidR="001C1040" w:rsidRDefault="00275393">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20">
        <w:r>
          <w:rPr>
            <w:rStyle w:val="Hyperlink"/>
          </w:rPr>
          <w:t>10.1111/j.1365-246x.2005.02506.x</w:t>
        </w:r>
      </w:hyperlink>
      <w:r>
        <w:t>.</w:t>
      </w:r>
    </w:p>
    <w:p w:rsidR="001C1040" w:rsidRDefault="00275393">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21">
        <w:r>
          <w:rPr>
            <w:rStyle w:val="Hyperlink"/>
          </w:rPr>
          <w:t>10.1038/nature02847</w:t>
        </w:r>
      </w:hyperlink>
      <w:r>
        <w:t>.</w:t>
      </w:r>
    </w:p>
    <w:sectPr w:rsidR="001C1040" w:rsidSect="0011794D">
      <w:footerReference w:type="even" r:id="rId122"/>
      <w:footerReference w:type="default" r:id="rId123"/>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ihai Ducea" w:date="2017-06-26T08:34:00Z" w:initials="MD">
    <w:p w:rsidR="00CB7BD2" w:rsidRDefault="00CB7BD2">
      <w:pPr>
        <w:pStyle w:val="CommentText"/>
      </w:pPr>
      <w:r>
        <w:rPr>
          <w:rStyle w:val="CommentReference"/>
        </w:rPr>
        <w:annotationRef/>
      </w:r>
      <w:proofErr w:type="gramStart"/>
      <w:r>
        <w:t>this</w:t>
      </w:r>
      <w:proofErr w:type="gramEnd"/>
      <w:r>
        <w:t xml:space="preserve"> question pops out of nowhere and I would delete. I appreciate the fat that you are trying to ask big picture issues here upfront, but there are other mechanisms as well for making lithosphere</w:t>
      </w:r>
      <w:proofErr w:type="gramStart"/>
      <w:r>
        <w:t>.,</w:t>
      </w:r>
      <w:proofErr w:type="gramEnd"/>
      <w:r>
        <w:t xml:space="preserve"> At the very least move to a place where it is more appropriate. </w:t>
      </w:r>
    </w:p>
  </w:comment>
  <w:comment w:id="12" w:author="Mihai Ducea" w:date="2017-06-26T08:41:00Z" w:initials="MD">
    <w:p w:rsidR="00CB7BD2" w:rsidRDefault="00CB7BD2">
      <w:pPr>
        <w:pStyle w:val="CommentText"/>
      </w:pPr>
      <w:r>
        <w:rPr>
          <w:rStyle w:val="CommentReference"/>
        </w:rPr>
        <w:annotationRef/>
      </w:r>
      <w:proofErr w:type="gramStart"/>
      <w:r>
        <w:t>there</w:t>
      </w:r>
      <w:proofErr w:type="gramEnd"/>
      <w:r>
        <w:t xml:space="preserve"> are other papers, some important , others perhaps not, written by peeps who if are assigned as reviewers to this paper will be pissed that they are not cited in such a big picture statement. </w:t>
      </w:r>
    </w:p>
  </w:comment>
  <w:comment w:id="14" w:author="Mihai Ducea" w:date="2017-06-26T08:43:00Z" w:initials="MD">
    <w:p w:rsidR="00CB7BD2" w:rsidRDefault="00CB7BD2">
      <w:pPr>
        <w:pStyle w:val="CommentText"/>
      </w:pPr>
      <w:r>
        <w:rPr>
          <w:rStyle w:val="CommentReference"/>
        </w:rPr>
        <w:annotationRef/>
      </w:r>
      <w:proofErr w:type="gramStart"/>
      <w:r>
        <w:t>need</w:t>
      </w:r>
      <w:proofErr w:type="gramEnd"/>
      <w:r>
        <w:t xml:space="preserve"> to cite some </w:t>
      </w:r>
      <w:proofErr w:type="spellStart"/>
      <w:r>
        <w:t>colorado</w:t>
      </w:r>
      <w:proofErr w:type="spellEnd"/>
      <w:r>
        <w:t xml:space="preserve"> plateau </w:t>
      </w:r>
      <w:proofErr w:type="spellStart"/>
      <w:r>
        <w:t>refereences</w:t>
      </w:r>
      <w:proofErr w:type="spellEnd"/>
      <w:r>
        <w:t xml:space="preserve"> such as </w:t>
      </w:r>
      <w:proofErr w:type="spellStart"/>
      <w:r>
        <w:t>Helmstaed</w:t>
      </w:r>
      <w:proofErr w:type="spellEnd"/>
      <w:r>
        <w:t xml:space="preserve"> and the </w:t>
      </w:r>
      <w:proofErr w:type="spellStart"/>
      <w:r>
        <w:t>japanese</w:t>
      </w:r>
      <w:proofErr w:type="spellEnd"/>
      <w:r>
        <w:t xml:space="preserve"> guy who dated CP xenoliths with Re-Os </w:t>
      </w:r>
    </w:p>
  </w:comment>
  <w:comment w:id="17" w:author="Mihai Ducea" w:date="2017-06-26T08:48:00Z" w:initials="MD">
    <w:p w:rsidR="00CB7BD2" w:rsidRDefault="00CB7BD2">
      <w:pPr>
        <w:pStyle w:val="CommentText"/>
      </w:pPr>
      <w:r>
        <w:rPr>
          <w:rStyle w:val="CommentReference"/>
        </w:rPr>
        <w:annotationRef/>
      </w:r>
      <w:proofErr w:type="gramStart"/>
      <w:r>
        <w:t>need</w:t>
      </w:r>
      <w:proofErr w:type="gramEnd"/>
      <w:r>
        <w:t xml:space="preserve"> to acknowledge here that some jokers - Maybe Alan Brandon ? </w:t>
      </w:r>
      <w:proofErr w:type="gramStart"/>
      <w:r>
        <w:t>some</w:t>
      </w:r>
      <w:proofErr w:type="gramEnd"/>
      <w:r>
        <w:t xml:space="preserve"> people that wrote a </w:t>
      </w:r>
      <w:proofErr w:type="spellStart"/>
      <w:r>
        <w:t>Geochimica</w:t>
      </w:r>
      <w:proofErr w:type="spellEnd"/>
      <w:r>
        <w:t xml:space="preserve"> paper in 201 6 argue vehemently that the Dish Hill xenoliths ARE NOT </w:t>
      </w:r>
      <w:proofErr w:type="spellStart"/>
      <w:r>
        <w:t>farralon</w:t>
      </w:r>
      <w:proofErr w:type="spellEnd"/>
      <w:r>
        <w:t xml:space="preserve"> but instead are old continental lithospheric mantle pieces. </w:t>
      </w:r>
      <w:proofErr w:type="gramStart"/>
      <w:r>
        <w:t>they</w:t>
      </w:r>
      <w:proofErr w:type="gramEnd"/>
      <w:r>
        <w:t xml:space="preserve"> need to be acknowledged in case they review this. </w:t>
      </w:r>
    </w:p>
  </w:comment>
  <w:comment w:id="49" w:author="Mihai Ducea" w:date="2017-06-27T21:30:00Z" w:initials="MD">
    <w:p w:rsidR="00CB7BD2" w:rsidRDefault="00CB7BD2">
      <w:pPr>
        <w:pStyle w:val="CommentText"/>
      </w:pPr>
      <w:r>
        <w:rPr>
          <w:rStyle w:val="CommentReference"/>
        </w:rPr>
        <w:annotationRef/>
      </w:r>
      <w:proofErr w:type="gramStart"/>
      <w:r>
        <w:t>there</w:t>
      </w:r>
      <w:proofErr w:type="gramEnd"/>
      <w:r>
        <w:t xml:space="preserve"> is no section 2.4</w:t>
      </w:r>
    </w:p>
  </w:comment>
  <w:comment w:id="90" w:author="Mihai Ducea" w:date="2017-06-28T10:41:00Z" w:initials="MD">
    <w:p w:rsidR="00CB7BD2" w:rsidRDefault="00CB7BD2">
      <w:pPr>
        <w:pStyle w:val="CommentText"/>
      </w:pPr>
      <w:r>
        <w:rPr>
          <w:rStyle w:val="CommentReference"/>
        </w:rPr>
        <w:annotationRef/>
      </w:r>
      <w:r>
        <w:t xml:space="preserve">It would be nice to add here that if the mantle would have been sub </w:t>
      </w:r>
      <w:proofErr w:type="spellStart"/>
      <w:r>
        <w:t>salinian</w:t>
      </w:r>
      <w:proofErr w:type="spellEnd"/>
      <w:r>
        <w:t xml:space="preserve"> - its isotopic </w:t>
      </w:r>
      <w:proofErr w:type="spellStart"/>
      <w:r>
        <w:t>composotion</w:t>
      </w:r>
      <w:proofErr w:type="spellEnd"/>
      <w:r>
        <w:t xml:space="preserve"> would have been expected to be </w:t>
      </w:r>
      <w:proofErr w:type="spellStart"/>
      <w:r>
        <w:t>radiogenically</w:t>
      </w:r>
      <w:proofErr w:type="spellEnd"/>
      <w:r>
        <w:t xml:space="preserve"> enriched. </w:t>
      </w:r>
      <w:proofErr w:type="spellStart"/>
      <w:proofErr w:type="gramStart"/>
      <w:r>
        <w:t>kinda</w:t>
      </w:r>
      <w:proofErr w:type="spellEnd"/>
      <w:proofErr w:type="gramEnd"/>
      <w:r>
        <w:t xml:space="preserve"> like the sub </w:t>
      </w:r>
      <w:proofErr w:type="spellStart"/>
      <w:r>
        <w:t>easter</w:t>
      </w:r>
      <w:proofErr w:type="spellEnd"/>
      <w:r>
        <w:t xml:space="preserve"> sierra mantle.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BD2" w:rsidRDefault="00CB7BD2">
      <w:pPr>
        <w:spacing w:after="0"/>
      </w:pPr>
      <w:r>
        <w:separator/>
      </w:r>
    </w:p>
  </w:endnote>
  <w:endnote w:type="continuationSeparator" w:id="0">
    <w:p w:rsidR="00CB7BD2" w:rsidRDefault="00CB7B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00500000000000000"/>
    <w:charset w:val="00"/>
    <w:family w:val="auto"/>
    <w:pitch w:val="variable"/>
    <w:sig w:usb0="E1000AEF" w:usb1="5000A1FF" w:usb2="00000000" w:usb3="00000000" w:csb0="000001BF" w:csb1="00000000"/>
  </w:font>
  <w:font w:name="Cambria Math">
    <w:altName w:val="Cambria"/>
    <w:panose1 w:val="00000000000000000000"/>
    <w:charset w:val="4D"/>
    <w:family w:val="roman"/>
    <w:notTrueType/>
    <w:pitch w:val="default"/>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Prestige Elite Std Bold">
    <w:panose1 w:val="02060509020206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BD2" w:rsidRDefault="00273DD8" w:rsidP="0013454C">
    <w:pPr>
      <w:pStyle w:val="Footer"/>
      <w:framePr w:wrap="around" w:vAnchor="text" w:hAnchor="margin" w:xAlign="right" w:y="1"/>
      <w:rPr>
        <w:ins w:id="157" w:author="Mihai Ducea" w:date="2017-06-26T08:32:00Z"/>
        <w:rStyle w:val="PageNumber"/>
      </w:rPr>
    </w:pPr>
    <w:ins w:id="158" w:author="Mihai Ducea" w:date="2017-06-26T08:32:00Z">
      <w:r>
        <w:rPr>
          <w:rStyle w:val="PageNumber"/>
        </w:rPr>
        <w:fldChar w:fldCharType="begin"/>
      </w:r>
      <w:r w:rsidR="00CB7BD2">
        <w:rPr>
          <w:rStyle w:val="PageNumber"/>
        </w:rPr>
        <w:instrText xml:space="preserve">PAGE  </w:instrText>
      </w:r>
      <w:r>
        <w:rPr>
          <w:rStyle w:val="PageNumber"/>
        </w:rPr>
        <w:fldChar w:fldCharType="end"/>
      </w:r>
    </w:ins>
  </w:p>
  <w:p w:rsidR="00000000" w:rsidRDefault="001936BF">
    <w:pPr>
      <w:pStyle w:val="Footer"/>
      <w:ind w:right="360"/>
      <w:pPrChange w:id="159" w:author="Mihai Ducea" w:date="2017-06-26T08:32:00Z">
        <w:pPr>
          <w:pStyle w:val="Footer"/>
        </w:pPr>
      </w:pPrChang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BD2" w:rsidRDefault="00273DD8" w:rsidP="0013454C">
    <w:pPr>
      <w:pStyle w:val="Footer"/>
      <w:framePr w:wrap="around" w:vAnchor="text" w:hAnchor="margin" w:xAlign="right" w:y="1"/>
      <w:rPr>
        <w:ins w:id="160" w:author="Mihai Ducea" w:date="2017-06-26T08:32:00Z"/>
        <w:rStyle w:val="PageNumber"/>
      </w:rPr>
    </w:pPr>
    <w:ins w:id="161" w:author="Mihai Ducea" w:date="2017-06-26T08:32:00Z">
      <w:r>
        <w:rPr>
          <w:rStyle w:val="PageNumber"/>
        </w:rPr>
        <w:fldChar w:fldCharType="begin"/>
      </w:r>
      <w:r w:rsidR="00CB7BD2">
        <w:rPr>
          <w:rStyle w:val="PageNumber"/>
        </w:rPr>
        <w:instrText xml:space="preserve">PAGE  </w:instrText>
      </w:r>
    </w:ins>
    <w:r>
      <w:rPr>
        <w:rStyle w:val="PageNumber"/>
      </w:rPr>
      <w:fldChar w:fldCharType="separate"/>
    </w:r>
    <w:r w:rsidR="001936BF">
      <w:rPr>
        <w:rStyle w:val="PageNumber"/>
        <w:noProof/>
      </w:rPr>
      <w:t>29</w:t>
    </w:r>
    <w:ins w:id="162" w:author="Mihai Ducea" w:date="2017-06-26T08:32:00Z">
      <w:r>
        <w:rPr>
          <w:rStyle w:val="PageNumber"/>
        </w:rPr>
        <w:fldChar w:fldCharType="end"/>
      </w:r>
    </w:ins>
  </w:p>
  <w:p w:rsidR="00000000" w:rsidRDefault="001936BF">
    <w:pPr>
      <w:pStyle w:val="Footer"/>
      <w:ind w:right="360"/>
      <w:pPrChange w:id="163" w:author="Mihai Ducea" w:date="2017-06-26T08:32:00Z">
        <w:pPr>
          <w:pStyle w:val="Footer"/>
        </w:pPr>
      </w:pPrChang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BD2" w:rsidRDefault="00CB7BD2">
      <w:r>
        <w:separator/>
      </w:r>
    </w:p>
  </w:footnote>
  <w:footnote w:type="continuationSeparator" w:id="0">
    <w:p w:rsidR="00CB7BD2" w:rsidRDefault="00CB7BD2">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29284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599B9E1"/>
    <w:multiLevelType w:val="multilevel"/>
    <w:tmpl w:val="BDA86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9D1B4E7"/>
    <w:multiLevelType w:val="multilevel"/>
    <w:tmpl w:val="8196EF6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363C3"/>
    <w:rsid w:val="0011794D"/>
    <w:rsid w:val="0013454C"/>
    <w:rsid w:val="001936BF"/>
    <w:rsid w:val="001C1040"/>
    <w:rsid w:val="00221E53"/>
    <w:rsid w:val="00273DD8"/>
    <w:rsid w:val="00275393"/>
    <w:rsid w:val="00291296"/>
    <w:rsid w:val="002C5D36"/>
    <w:rsid w:val="003347A7"/>
    <w:rsid w:val="004B29F8"/>
    <w:rsid w:val="004D64A5"/>
    <w:rsid w:val="004E29B3"/>
    <w:rsid w:val="0053335F"/>
    <w:rsid w:val="0058085E"/>
    <w:rsid w:val="00590D07"/>
    <w:rsid w:val="00603626"/>
    <w:rsid w:val="00643728"/>
    <w:rsid w:val="00784D58"/>
    <w:rsid w:val="007C4E54"/>
    <w:rsid w:val="008D6863"/>
    <w:rsid w:val="00A00A83"/>
    <w:rsid w:val="00A179BA"/>
    <w:rsid w:val="00AF1929"/>
    <w:rsid w:val="00B20CAC"/>
    <w:rsid w:val="00B86B75"/>
    <w:rsid w:val="00BA384C"/>
    <w:rsid w:val="00BC48D5"/>
    <w:rsid w:val="00C36279"/>
    <w:rsid w:val="00C93B9D"/>
    <w:rsid w:val="00CB7BD2"/>
    <w:rsid w:val="00D11A29"/>
    <w:rsid w:val="00D17C38"/>
    <w:rsid w:val="00D92F66"/>
    <w:rsid w:val="00D951C0"/>
    <w:rsid w:val="00DC26C6"/>
    <w:rsid w:val="00DC79C0"/>
    <w:rsid w:val="00E315A3"/>
    <w:rsid w:val="00FD54AD"/>
    <w:rsid w:val="00FF2A87"/>
  </w:rsids>
  <m:mathPr>
    <m:mathFont m:val="Consola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1794D"/>
  </w:style>
  <w:style w:type="paragraph" w:styleId="Heading1">
    <w:name w:val="heading 1"/>
    <w:basedOn w:val="Normal"/>
    <w:next w:val="BodyText"/>
    <w:uiPriority w:val="9"/>
    <w:qFormat/>
    <w:rsid w:val="0011794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11794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11794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11794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1794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1794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11794D"/>
    <w:pPr>
      <w:spacing w:before="180" w:after="180"/>
    </w:pPr>
  </w:style>
  <w:style w:type="paragraph" w:customStyle="1" w:styleId="FirstParagraph">
    <w:name w:val="First Paragraph"/>
    <w:basedOn w:val="BodyText"/>
    <w:next w:val="BodyText"/>
    <w:qFormat/>
    <w:rsid w:val="0011794D"/>
  </w:style>
  <w:style w:type="paragraph" w:customStyle="1" w:styleId="Compact">
    <w:name w:val="Compact"/>
    <w:basedOn w:val="BodyText"/>
    <w:qFormat/>
    <w:rsid w:val="0011794D"/>
    <w:pPr>
      <w:spacing w:before="36" w:after="36"/>
    </w:pPr>
  </w:style>
  <w:style w:type="paragraph" w:styleId="Title">
    <w:name w:val="Title"/>
    <w:basedOn w:val="Normal"/>
    <w:next w:val="BodyText"/>
    <w:qFormat/>
    <w:rsid w:val="0011794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1794D"/>
    <w:pPr>
      <w:spacing w:before="240"/>
    </w:pPr>
    <w:rPr>
      <w:sz w:val="30"/>
      <w:szCs w:val="30"/>
    </w:rPr>
  </w:style>
  <w:style w:type="paragraph" w:customStyle="1" w:styleId="Author">
    <w:name w:val="Author"/>
    <w:next w:val="BodyText"/>
    <w:qFormat/>
    <w:rsid w:val="0011794D"/>
    <w:pPr>
      <w:keepNext/>
      <w:keepLines/>
      <w:jc w:val="center"/>
    </w:pPr>
  </w:style>
  <w:style w:type="paragraph" w:styleId="Date">
    <w:name w:val="Date"/>
    <w:next w:val="BodyText"/>
    <w:qFormat/>
    <w:rsid w:val="0011794D"/>
    <w:pPr>
      <w:keepNext/>
      <w:keepLines/>
      <w:jc w:val="center"/>
    </w:pPr>
  </w:style>
  <w:style w:type="paragraph" w:customStyle="1" w:styleId="Abstract">
    <w:name w:val="Abstract"/>
    <w:basedOn w:val="Normal"/>
    <w:next w:val="BodyText"/>
    <w:qFormat/>
    <w:rsid w:val="0011794D"/>
    <w:pPr>
      <w:keepNext/>
      <w:keepLines/>
      <w:spacing w:before="300" w:after="300"/>
    </w:pPr>
    <w:rPr>
      <w:sz w:val="20"/>
      <w:szCs w:val="20"/>
    </w:rPr>
  </w:style>
  <w:style w:type="paragraph" w:styleId="Bibliography">
    <w:name w:val="Bibliography"/>
    <w:basedOn w:val="Normal"/>
    <w:qFormat/>
    <w:rsid w:val="0011794D"/>
  </w:style>
  <w:style w:type="paragraph" w:styleId="BlockText">
    <w:name w:val="Block Text"/>
    <w:basedOn w:val="BodyText"/>
    <w:next w:val="BodyText"/>
    <w:uiPriority w:val="9"/>
    <w:unhideWhenUsed/>
    <w:qFormat/>
    <w:rsid w:val="0011794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1794D"/>
  </w:style>
  <w:style w:type="paragraph" w:customStyle="1" w:styleId="DefinitionTerm">
    <w:name w:val="Definition Term"/>
    <w:basedOn w:val="Normal"/>
    <w:next w:val="Definition"/>
    <w:rsid w:val="0011794D"/>
    <w:pPr>
      <w:keepNext/>
      <w:keepLines/>
      <w:spacing w:after="0"/>
    </w:pPr>
    <w:rPr>
      <w:b/>
    </w:rPr>
  </w:style>
  <w:style w:type="paragraph" w:customStyle="1" w:styleId="Definition">
    <w:name w:val="Definition"/>
    <w:basedOn w:val="Normal"/>
    <w:rsid w:val="0011794D"/>
  </w:style>
  <w:style w:type="paragraph" w:styleId="Caption">
    <w:name w:val="caption"/>
    <w:basedOn w:val="Normal"/>
    <w:link w:val="CaptionChar"/>
    <w:rsid w:val="0011794D"/>
    <w:pPr>
      <w:spacing w:after="120"/>
    </w:pPr>
    <w:rPr>
      <w:i/>
    </w:rPr>
  </w:style>
  <w:style w:type="paragraph" w:customStyle="1" w:styleId="TableCaption">
    <w:name w:val="Table Caption"/>
    <w:basedOn w:val="Caption"/>
    <w:rsid w:val="0011794D"/>
    <w:pPr>
      <w:keepNext/>
    </w:pPr>
  </w:style>
  <w:style w:type="paragraph" w:customStyle="1" w:styleId="ImageCaption">
    <w:name w:val="Image Caption"/>
    <w:basedOn w:val="Caption"/>
    <w:rsid w:val="0011794D"/>
  </w:style>
  <w:style w:type="paragraph" w:customStyle="1" w:styleId="Figure">
    <w:name w:val="Figure"/>
    <w:basedOn w:val="Normal"/>
    <w:rsid w:val="0011794D"/>
  </w:style>
  <w:style w:type="paragraph" w:customStyle="1" w:styleId="FigurewithCaption">
    <w:name w:val="Figure with Caption"/>
    <w:basedOn w:val="Figure"/>
    <w:rsid w:val="0011794D"/>
    <w:pPr>
      <w:keepNext/>
    </w:pPr>
  </w:style>
  <w:style w:type="character" w:customStyle="1" w:styleId="CaptionChar">
    <w:name w:val="Caption Char"/>
    <w:basedOn w:val="DefaultParagraphFont"/>
    <w:link w:val="Caption"/>
    <w:rsid w:val="0011794D"/>
  </w:style>
  <w:style w:type="character" w:customStyle="1" w:styleId="VerbatimChar">
    <w:name w:val="Verbatim Char"/>
    <w:basedOn w:val="CaptionChar"/>
    <w:link w:val="SourceCode"/>
    <w:rsid w:val="0011794D"/>
    <w:rPr>
      <w:rFonts w:ascii="Consolas" w:hAnsi="Consolas"/>
      <w:sz w:val="22"/>
    </w:rPr>
  </w:style>
  <w:style w:type="character" w:styleId="FootnoteReference">
    <w:name w:val="footnote reference"/>
    <w:basedOn w:val="CaptionChar"/>
    <w:rsid w:val="0011794D"/>
    <w:rPr>
      <w:vertAlign w:val="superscript"/>
    </w:rPr>
  </w:style>
  <w:style w:type="character" w:styleId="Hyperlink">
    <w:name w:val="Hyperlink"/>
    <w:basedOn w:val="CaptionChar"/>
    <w:rsid w:val="0011794D"/>
    <w:rPr>
      <w:color w:val="4F81BD" w:themeColor="accent1"/>
    </w:rPr>
  </w:style>
  <w:style w:type="paragraph" w:styleId="TOCHeading">
    <w:name w:val="TOC Heading"/>
    <w:basedOn w:val="Heading1"/>
    <w:next w:val="BodyText"/>
    <w:uiPriority w:val="39"/>
    <w:unhideWhenUsed/>
    <w:qFormat/>
    <w:rsid w:val="0011794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1794D"/>
    <w:pPr>
      <w:wordWrap w:val="0"/>
    </w:pPr>
  </w:style>
  <w:style w:type="character" w:customStyle="1" w:styleId="KeywordTok">
    <w:name w:val="KeywordTok"/>
    <w:basedOn w:val="VerbatimChar"/>
    <w:rsid w:val="0011794D"/>
    <w:rPr>
      <w:rFonts w:ascii="Consolas" w:hAnsi="Consolas"/>
      <w:b/>
      <w:color w:val="007020"/>
      <w:sz w:val="22"/>
    </w:rPr>
  </w:style>
  <w:style w:type="character" w:customStyle="1" w:styleId="DataTypeTok">
    <w:name w:val="DataTypeTok"/>
    <w:basedOn w:val="VerbatimChar"/>
    <w:rsid w:val="0011794D"/>
    <w:rPr>
      <w:rFonts w:ascii="Consolas" w:hAnsi="Consolas"/>
      <w:color w:val="902000"/>
      <w:sz w:val="22"/>
    </w:rPr>
  </w:style>
  <w:style w:type="character" w:customStyle="1" w:styleId="DecValTok">
    <w:name w:val="DecValTok"/>
    <w:basedOn w:val="VerbatimChar"/>
    <w:rsid w:val="0011794D"/>
    <w:rPr>
      <w:rFonts w:ascii="Consolas" w:hAnsi="Consolas"/>
      <w:color w:val="40A070"/>
      <w:sz w:val="22"/>
    </w:rPr>
  </w:style>
  <w:style w:type="character" w:customStyle="1" w:styleId="BaseNTok">
    <w:name w:val="BaseNTok"/>
    <w:basedOn w:val="VerbatimChar"/>
    <w:rsid w:val="0011794D"/>
    <w:rPr>
      <w:rFonts w:ascii="Consolas" w:hAnsi="Consolas"/>
      <w:color w:val="40A070"/>
      <w:sz w:val="22"/>
    </w:rPr>
  </w:style>
  <w:style w:type="character" w:customStyle="1" w:styleId="FloatTok">
    <w:name w:val="FloatTok"/>
    <w:basedOn w:val="VerbatimChar"/>
    <w:rsid w:val="0011794D"/>
    <w:rPr>
      <w:rFonts w:ascii="Consolas" w:hAnsi="Consolas"/>
      <w:color w:val="40A070"/>
      <w:sz w:val="22"/>
    </w:rPr>
  </w:style>
  <w:style w:type="character" w:customStyle="1" w:styleId="ConstantTok">
    <w:name w:val="ConstantTok"/>
    <w:basedOn w:val="VerbatimChar"/>
    <w:rsid w:val="0011794D"/>
    <w:rPr>
      <w:rFonts w:ascii="Consolas" w:hAnsi="Consolas"/>
      <w:color w:val="880000"/>
      <w:sz w:val="22"/>
    </w:rPr>
  </w:style>
  <w:style w:type="character" w:customStyle="1" w:styleId="CharTok">
    <w:name w:val="CharTok"/>
    <w:basedOn w:val="VerbatimChar"/>
    <w:rsid w:val="0011794D"/>
    <w:rPr>
      <w:rFonts w:ascii="Consolas" w:hAnsi="Consolas"/>
      <w:color w:val="4070A0"/>
      <w:sz w:val="22"/>
    </w:rPr>
  </w:style>
  <w:style w:type="character" w:customStyle="1" w:styleId="SpecialCharTok">
    <w:name w:val="SpecialCharTok"/>
    <w:basedOn w:val="VerbatimChar"/>
    <w:rsid w:val="0011794D"/>
    <w:rPr>
      <w:rFonts w:ascii="Consolas" w:hAnsi="Consolas"/>
      <w:color w:val="4070A0"/>
      <w:sz w:val="22"/>
    </w:rPr>
  </w:style>
  <w:style w:type="character" w:customStyle="1" w:styleId="StringTok">
    <w:name w:val="StringTok"/>
    <w:basedOn w:val="VerbatimChar"/>
    <w:rsid w:val="0011794D"/>
    <w:rPr>
      <w:rFonts w:ascii="Consolas" w:hAnsi="Consolas"/>
      <w:color w:val="4070A0"/>
      <w:sz w:val="22"/>
    </w:rPr>
  </w:style>
  <w:style w:type="character" w:customStyle="1" w:styleId="VerbatimStringTok">
    <w:name w:val="VerbatimStringTok"/>
    <w:basedOn w:val="VerbatimChar"/>
    <w:rsid w:val="0011794D"/>
    <w:rPr>
      <w:rFonts w:ascii="Consolas" w:hAnsi="Consolas"/>
      <w:color w:val="4070A0"/>
      <w:sz w:val="22"/>
    </w:rPr>
  </w:style>
  <w:style w:type="character" w:customStyle="1" w:styleId="SpecialStringTok">
    <w:name w:val="SpecialStringTok"/>
    <w:basedOn w:val="VerbatimChar"/>
    <w:rsid w:val="0011794D"/>
    <w:rPr>
      <w:rFonts w:ascii="Consolas" w:hAnsi="Consolas"/>
      <w:color w:val="BB6688"/>
      <w:sz w:val="22"/>
    </w:rPr>
  </w:style>
  <w:style w:type="character" w:customStyle="1" w:styleId="ImportTok">
    <w:name w:val="ImportTok"/>
    <w:basedOn w:val="VerbatimChar"/>
    <w:rsid w:val="0011794D"/>
    <w:rPr>
      <w:rFonts w:ascii="Consolas" w:hAnsi="Consolas"/>
      <w:sz w:val="22"/>
    </w:rPr>
  </w:style>
  <w:style w:type="character" w:customStyle="1" w:styleId="CommentTok">
    <w:name w:val="CommentTok"/>
    <w:basedOn w:val="VerbatimChar"/>
    <w:rsid w:val="0011794D"/>
    <w:rPr>
      <w:rFonts w:ascii="Consolas" w:hAnsi="Consolas"/>
      <w:i/>
      <w:color w:val="60A0B0"/>
      <w:sz w:val="22"/>
    </w:rPr>
  </w:style>
  <w:style w:type="character" w:customStyle="1" w:styleId="DocumentationTok">
    <w:name w:val="DocumentationTok"/>
    <w:basedOn w:val="VerbatimChar"/>
    <w:rsid w:val="0011794D"/>
    <w:rPr>
      <w:rFonts w:ascii="Consolas" w:hAnsi="Consolas"/>
      <w:i/>
      <w:color w:val="BA2121"/>
      <w:sz w:val="22"/>
    </w:rPr>
  </w:style>
  <w:style w:type="character" w:customStyle="1" w:styleId="AnnotationTok">
    <w:name w:val="AnnotationTok"/>
    <w:basedOn w:val="VerbatimChar"/>
    <w:rsid w:val="0011794D"/>
    <w:rPr>
      <w:rFonts w:ascii="Consolas" w:hAnsi="Consolas"/>
      <w:b/>
      <w:i/>
      <w:color w:val="60A0B0"/>
      <w:sz w:val="22"/>
    </w:rPr>
  </w:style>
  <w:style w:type="character" w:customStyle="1" w:styleId="CommentVarTok">
    <w:name w:val="CommentVarTok"/>
    <w:basedOn w:val="VerbatimChar"/>
    <w:rsid w:val="0011794D"/>
    <w:rPr>
      <w:rFonts w:ascii="Consolas" w:hAnsi="Consolas"/>
      <w:b/>
      <w:i/>
      <w:color w:val="60A0B0"/>
      <w:sz w:val="22"/>
    </w:rPr>
  </w:style>
  <w:style w:type="character" w:customStyle="1" w:styleId="OtherTok">
    <w:name w:val="OtherTok"/>
    <w:basedOn w:val="VerbatimChar"/>
    <w:rsid w:val="0011794D"/>
    <w:rPr>
      <w:rFonts w:ascii="Consolas" w:hAnsi="Consolas"/>
      <w:color w:val="007020"/>
      <w:sz w:val="22"/>
    </w:rPr>
  </w:style>
  <w:style w:type="character" w:customStyle="1" w:styleId="FunctionTok">
    <w:name w:val="FunctionTok"/>
    <w:basedOn w:val="VerbatimChar"/>
    <w:rsid w:val="0011794D"/>
    <w:rPr>
      <w:rFonts w:ascii="Consolas" w:hAnsi="Consolas"/>
      <w:color w:val="06287E"/>
      <w:sz w:val="22"/>
    </w:rPr>
  </w:style>
  <w:style w:type="character" w:customStyle="1" w:styleId="VariableTok">
    <w:name w:val="VariableTok"/>
    <w:basedOn w:val="VerbatimChar"/>
    <w:rsid w:val="0011794D"/>
    <w:rPr>
      <w:rFonts w:ascii="Consolas" w:hAnsi="Consolas"/>
      <w:color w:val="19177C"/>
      <w:sz w:val="22"/>
    </w:rPr>
  </w:style>
  <w:style w:type="character" w:customStyle="1" w:styleId="ControlFlowTok">
    <w:name w:val="ControlFlowTok"/>
    <w:basedOn w:val="VerbatimChar"/>
    <w:rsid w:val="0011794D"/>
    <w:rPr>
      <w:rFonts w:ascii="Consolas" w:hAnsi="Consolas"/>
      <w:b/>
      <w:color w:val="007020"/>
      <w:sz w:val="22"/>
    </w:rPr>
  </w:style>
  <w:style w:type="character" w:customStyle="1" w:styleId="OperatorTok">
    <w:name w:val="OperatorTok"/>
    <w:basedOn w:val="VerbatimChar"/>
    <w:rsid w:val="0011794D"/>
    <w:rPr>
      <w:rFonts w:ascii="Consolas" w:hAnsi="Consolas"/>
      <w:color w:val="666666"/>
      <w:sz w:val="22"/>
    </w:rPr>
  </w:style>
  <w:style w:type="character" w:customStyle="1" w:styleId="BuiltInTok">
    <w:name w:val="BuiltInTok"/>
    <w:basedOn w:val="VerbatimChar"/>
    <w:rsid w:val="0011794D"/>
    <w:rPr>
      <w:rFonts w:ascii="Consolas" w:hAnsi="Consolas"/>
      <w:sz w:val="22"/>
    </w:rPr>
  </w:style>
  <w:style w:type="character" w:customStyle="1" w:styleId="ExtensionTok">
    <w:name w:val="ExtensionTok"/>
    <w:basedOn w:val="VerbatimChar"/>
    <w:rsid w:val="0011794D"/>
    <w:rPr>
      <w:rFonts w:ascii="Consolas" w:hAnsi="Consolas"/>
      <w:sz w:val="22"/>
    </w:rPr>
  </w:style>
  <w:style w:type="character" w:customStyle="1" w:styleId="PreprocessorTok">
    <w:name w:val="PreprocessorTok"/>
    <w:basedOn w:val="VerbatimChar"/>
    <w:rsid w:val="0011794D"/>
    <w:rPr>
      <w:rFonts w:ascii="Consolas" w:hAnsi="Consolas"/>
      <w:color w:val="BC7A00"/>
      <w:sz w:val="22"/>
    </w:rPr>
  </w:style>
  <w:style w:type="character" w:customStyle="1" w:styleId="AttributeTok">
    <w:name w:val="AttributeTok"/>
    <w:basedOn w:val="VerbatimChar"/>
    <w:rsid w:val="0011794D"/>
    <w:rPr>
      <w:rFonts w:ascii="Consolas" w:hAnsi="Consolas"/>
      <w:color w:val="7D9029"/>
      <w:sz w:val="22"/>
    </w:rPr>
  </w:style>
  <w:style w:type="character" w:customStyle="1" w:styleId="RegionMarkerTok">
    <w:name w:val="RegionMarkerTok"/>
    <w:basedOn w:val="VerbatimChar"/>
    <w:rsid w:val="0011794D"/>
    <w:rPr>
      <w:rFonts w:ascii="Consolas" w:hAnsi="Consolas"/>
      <w:sz w:val="22"/>
    </w:rPr>
  </w:style>
  <w:style w:type="character" w:customStyle="1" w:styleId="InformationTok">
    <w:name w:val="InformationTok"/>
    <w:basedOn w:val="VerbatimChar"/>
    <w:rsid w:val="0011794D"/>
    <w:rPr>
      <w:rFonts w:ascii="Consolas" w:hAnsi="Consolas"/>
      <w:b/>
      <w:i/>
      <w:color w:val="60A0B0"/>
      <w:sz w:val="22"/>
    </w:rPr>
  </w:style>
  <w:style w:type="character" w:customStyle="1" w:styleId="WarningTok">
    <w:name w:val="WarningTok"/>
    <w:basedOn w:val="VerbatimChar"/>
    <w:rsid w:val="0011794D"/>
    <w:rPr>
      <w:rFonts w:ascii="Consolas" w:hAnsi="Consolas"/>
      <w:b/>
      <w:i/>
      <w:color w:val="60A0B0"/>
      <w:sz w:val="22"/>
    </w:rPr>
  </w:style>
  <w:style w:type="character" w:customStyle="1" w:styleId="AlertTok">
    <w:name w:val="AlertTok"/>
    <w:basedOn w:val="VerbatimChar"/>
    <w:rsid w:val="0011794D"/>
    <w:rPr>
      <w:rFonts w:ascii="Consolas" w:hAnsi="Consolas"/>
      <w:b/>
      <w:color w:val="FF0000"/>
      <w:sz w:val="22"/>
    </w:rPr>
  </w:style>
  <w:style w:type="character" w:customStyle="1" w:styleId="ErrorTok">
    <w:name w:val="ErrorTok"/>
    <w:basedOn w:val="VerbatimChar"/>
    <w:rsid w:val="0011794D"/>
    <w:rPr>
      <w:rFonts w:ascii="Consolas" w:hAnsi="Consolas"/>
      <w:b/>
      <w:color w:val="FF0000"/>
      <w:sz w:val="22"/>
    </w:rPr>
  </w:style>
  <w:style w:type="character" w:customStyle="1" w:styleId="NormalTok">
    <w:name w:val="NormalTok"/>
    <w:basedOn w:val="VerbatimChar"/>
    <w:rsid w:val="0011794D"/>
    <w:rPr>
      <w:rFonts w:ascii="Consolas" w:hAnsi="Consolas"/>
      <w:sz w:val="22"/>
    </w:rPr>
  </w:style>
  <w:style w:type="paragraph" w:styleId="BalloonText">
    <w:name w:val="Balloon Text"/>
    <w:basedOn w:val="Normal"/>
    <w:link w:val="BalloonTextChar"/>
    <w:semiHidden/>
    <w:unhideWhenUsed/>
    <w:rsid w:val="000363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0363C3"/>
    <w:rPr>
      <w:rFonts w:ascii="Lucida Grande" w:hAnsi="Lucida Grande" w:cs="Lucida Grande"/>
      <w:sz w:val="18"/>
      <w:szCs w:val="18"/>
    </w:rPr>
  </w:style>
  <w:style w:type="paragraph" w:styleId="Footer">
    <w:name w:val="footer"/>
    <w:basedOn w:val="Normal"/>
    <w:link w:val="FooterChar"/>
    <w:unhideWhenUsed/>
    <w:rsid w:val="000363C3"/>
    <w:pPr>
      <w:tabs>
        <w:tab w:val="center" w:pos="4320"/>
        <w:tab w:val="right" w:pos="8640"/>
      </w:tabs>
      <w:spacing w:after="0"/>
    </w:pPr>
  </w:style>
  <w:style w:type="character" w:customStyle="1" w:styleId="FooterChar">
    <w:name w:val="Footer Char"/>
    <w:basedOn w:val="DefaultParagraphFont"/>
    <w:link w:val="Footer"/>
    <w:rsid w:val="000363C3"/>
  </w:style>
  <w:style w:type="character" w:styleId="PageNumber">
    <w:name w:val="page number"/>
    <w:basedOn w:val="DefaultParagraphFont"/>
    <w:semiHidden/>
    <w:unhideWhenUsed/>
    <w:rsid w:val="000363C3"/>
  </w:style>
  <w:style w:type="character" w:styleId="CommentReference">
    <w:name w:val="annotation reference"/>
    <w:basedOn w:val="DefaultParagraphFont"/>
    <w:semiHidden/>
    <w:unhideWhenUsed/>
    <w:rsid w:val="000363C3"/>
    <w:rPr>
      <w:sz w:val="18"/>
      <w:szCs w:val="18"/>
    </w:rPr>
  </w:style>
  <w:style w:type="paragraph" w:styleId="CommentText">
    <w:name w:val="annotation text"/>
    <w:basedOn w:val="Normal"/>
    <w:link w:val="CommentTextChar"/>
    <w:semiHidden/>
    <w:unhideWhenUsed/>
    <w:rsid w:val="000363C3"/>
  </w:style>
  <w:style w:type="character" w:customStyle="1" w:styleId="CommentTextChar">
    <w:name w:val="Comment Text Char"/>
    <w:basedOn w:val="DefaultParagraphFont"/>
    <w:link w:val="CommentText"/>
    <w:semiHidden/>
    <w:rsid w:val="000363C3"/>
  </w:style>
  <w:style w:type="paragraph" w:styleId="CommentSubject">
    <w:name w:val="annotation subject"/>
    <w:basedOn w:val="CommentText"/>
    <w:next w:val="CommentText"/>
    <w:link w:val="CommentSubjectChar"/>
    <w:semiHidden/>
    <w:unhideWhenUsed/>
    <w:rsid w:val="000363C3"/>
    <w:rPr>
      <w:b/>
      <w:bCs/>
      <w:sz w:val="20"/>
      <w:szCs w:val="20"/>
    </w:rPr>
  </w:style>
  <w:style w:type="character" w:customStyle="1" w:styleId="CommentSubjectChar">
    <w:name w:val="Comment Subject Char"/>
    <w:basedOn w:val="CommentTextChar"/>
    <w:link w:val="CommentSubject"/>
    <w:semiHidden/>
    <w:rsid w:val="000363C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363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0363C3"/>
    <w:rPr>
      <w:rFonts w:ascii="Lucida Grande" w:hAnsi="Lucida Grande" w:cs="Lucida Grande"/>
      <w:sz w:val="18"/>
      <w:szCs w:val="18"/>
    </w:rPr>
  </w:style>
  <w:style w:type="paragraph" w:styleId="Footer">
    <w:name w:val="footer"/>
    <w:basedOn w:val="Normal"/>
    <w:link w:val="FooterChar"/>
    <w:unhideWhenUsed/>
    <w:rsid w:val="000363C3"/>
    <w:pPr>
      <w:tabs>
        <w:tab w:val="center" w:pos="4320"/>
        <w:tab w:val="right" w:pos="8640"/>
      </w:tabs>
      <w:spacing w:after="0"/>
    </w:pPr>
  </w:style>
  <w:style w:type="character" w:customStyle="1" w:styleId="FooterChar">
    <w:name w:val="Footer Char"/>
    <w:basedOn w:val="DefaultParagraphFont"/>
    <w:link w:val="Footer"/>
    <w:rsid w:val="000363C3"/>
  </w:style>
  <w:style w:type="character" w:styleId="PageNumber">
    <w:name w:val="page number"/>
    <w:basedOn w:val="DefaultParagraphFont"/>
    <w:semiHidden/>
    <w:unhideWhenUsed/>
    <w:rsid w:val="000363C3"/>
  </w:style>
  <w:style w:type="character" w:styleId="CommentReference">
    <w:name w:val="annotation reference"/>
    <w:basedOn w:val="DefaultParagraphFont"/>
    <w:semiHidden/>
    <w:unhideWhenUsed/>
    <w:rsid w:val="000363C3"/>
    <w:rPr>
      <w:sz w:val="18"/>
      <w:szCs w:val="18"/>
    </w:rPr>
  </w:style>
  <w:style w:type="paragraph" w:styleId="CommentText">
    <w:name w:val="annotation text"/>
    <w:basedOn w:val="Normal"/>
    <w:link w:val="CommentTextChar"/>
    <w:semiHidden/>
    <w:unhideWhenUsed/>
    <w:rsid w:val="000363C3"/>
  </w:style>
  <w:style w:type="character" w:customStyle="1" w:styleId="CommentTextChar">
    <w:name w:val="Comment Text Char"/>
    <w:basedOn w:val="DefaultParagraphFont"/>
    <w:link w:val="CommentText"/>
    <w:semiHidden/>
    <w:rsid w:val="000363C3"/>
  </w:style>
  <w:style w:type="paragraph" w:styleId="CommentSubject">
    <w:name w:val="annotation subject"/>
    <w:basedOn w:val="CommentText"/>
    <w:next w:val="CommentText"/>
    <w:link w:val="CommentSubjectChar"/>
    <w:semiHidden/>
    <w:unhideWhenUsed/>
    <w:rsid w:val="000363C3"/>
    <w:rPr>
      <w:b/>
      <w:bCs/>
      <w:sz w:val="20"/>
      <w:szCs w:val="20"/>
    </w:rPr>
  </w:style>
  <w:style w:type="character" w:customStyle="1" w:styleId="CommentSubjectChar">
    <w:name w:val="Comment Subject Char"/>
    <w:basedOn w:val="CommentTextChar"/>
    <w:link w:val="CommentSubject"/>
    <w:semiHidden/>
    <w:rsid w:val="000363C3"/>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oi.org/10.1130/0091-7613(1991)019%3c1085:csnnam%3e2.3.co;2" TargetMode="External"/><Relationship Id="rId11" Type="http://schemas.openxmlformats.org/officeDocument/2006/relationships/hyperlink" Target="https://doi.org/10.1130/0016-7606(1970)81" TargetMode="External"/><Relationship Id="rId12" Type="http://schemas.openxmlformats.org/officeDocument/2006/relationships/hyperlink" Target="https://doi.org/10.1080/00206819809465216" TargetMode="External"/><Relationship Id="rId13" Type="http://schemas.openxmlformats.org/officeDocument/2006/relationships/hyperlink" Target="https://doi.org/10.1016/S0012-821X(99)00130-2" TargetMode="External"/><Relationship Id="rId14" Type="http://schemas.openxmlformats.org/officeDocument/2006/relationships/hyperlink" Target="https://doi.org/10.1130/b25496.1" TargetMode="External"/><Relationship Id="rId15" Type="http://schemas.openxmlformats.org/officeDocument/2006/relationships/hyperlink" Target="https://doi.org/10.1029/94jb02883" TargetMode="External"/><Relationship Id="rId16" Type="http://schemas.openxmlformats.org/officeDocument/2006/relationships/hyperlink" Target="https://doi.org/10.1016/S0012-821X(03)00129-8" TargetMode="External"/><Relationship Id="rId17" Type="http://schemas.openxmlformats.org/officeDocument/2006/relationships/hyperlink" Target="https://doi.org/10.1130/0016-7606(1995)107%3c0937:TIOPMP%3e2.3.CO;2" TargetMode="External"/><Relationship Id="rId18" Type="http://schemas.openxmlformats.org/officeDocument/2006/relationships/hyperlink" Target="https://doi.org/10.1093/petrology/egp079" TargetMode="External"/><Relationship Id="rId19" Type="http://schemas.openxmlformats.org/officeDocument/2006/relationships/hyperlink" Target="https://doi.org/10.1016/j.lithos.2005.06.003" TargetMode="External"/><Relationship Id="rId60" Type="http://schemas.openxmlformats.org/officeDocument/2006/relationships/hyperlink" Target="https://doi.org/10.1029/1998tc900012" TargetMode="External"/><Relationship Id="rId61" Type="http://schemas.openxmlformats.org/officeDocument/2006/relationships/hyperlink" Target="https://doi.org/10.1029/1999GC000012" TargetMode="External"/><Relationship Id="rId62" Type="http://schemas.openxmlformats.org/officeDocument/2006/relationships/hyperlink" Target="https://doi.org/10.1126/science.278.5341.1278" TargetMode="External"/><Relationship Id="rId63" Type="http://schemas.openxmlformats.org/officeDocument/2006/relationships/hyperlink" Target="https://doi.org/10.1130/G34289.1" TargetMode="External"/><Relationship Id="rId64" Type="http://schemas.openxmlformats.org/officeDocument/2006/relationships/hyperlink" Target="https://doi.org/10.1029/2002TC001409" TargetMode="External"/><Relationship Id="rId65" Type="http://schemas.openxmlformats.org/officeDocument/2006/relationships/hyperlink" Target="https://doi.org/10.1029/96JB00988" TargetMode="External"/><Relationship Id="rId66" Type="http://schemas.openxmlformats.org/officeDocument/2006/relationships/hyperlink" Target="https://doi.org/10.1016/j.lithos.2004.03.017" TargetMode="External"/><Relationship Id="rId67" Type="http://schemas.openxmlformats.org/officeDocument/2006/relationships/hyperlink" Target="https://doi.org/10.1007/s004100050560" TargetMode="External"/><Relationship Id="rId68" Type="http://schemas.openxmlformats.org/officeDocument/2006/relationships/hyperlink" Target="https://doi.org/10.1029/2001gc000152" TargetMode="External"/><Relationship Id="rId69" Type="http://schemas.openxmlformats.org/officeDocument/2006/relationships/hyperlink" Target="https://doi.org/10.1109/CDC.2006.376688" TargetMode="External"/><Relationship Id="rId120" Type="http://schemas.openxmlformats.org/officeDocument/2006/relationships/hyperlink" Target="https://doi.org/10.1111/j.1365-246x.2005.02506.x" TargetMode="External"/><Relationship Id="rId121" Type="http://schemas.openxmlformats.org/officeDocument/2006/relationships/hyperlink" Target="https://doi.org/10.1038/nature02847" TargetMode="External"/><Relationship Id="rId122" Type="http://schemas.openxmlformats.org/officeDocument/2006/relationships/footer" Target="footer1.xml"/><Relationship Id="rId123" Type="http://schemas.openxmlformats.org/officeDocument/2006/relationships/footer" Target="footer2.xml"/><Relationship Id="rId124" Type="http://schemas.openxmlformats.org/officeDocument/2006/relationships/fontTable" Target="fontTable.xml"/><Relationship Id="rId125" Type="http://schemas.openxmlformats.org/officeDocument/2006/relationships/theme" Target="theme/theme1.xml"/><Relationship Id="rId126" Type="http://schemas.microsoft.com/office/2007/relationships/stylesWithEffects" Target="stylesWithEffects.xml"/><Relationship Id="rId40" Type="http://schemas.openxmlformats.org/officeDocument/2006/relationships/hyperlink" Target="https://doi.org/10.1029/2008GL033479" TargetMode="External"/><Relationship Id="rId41" Type="http://schemas.openxmlformats.org/officeDocument/2006/relationships/hyperlink" Target="https://doi.org/10.1130/0016-7606(1974)85%3c523:GAPOTC%3e2.0.CO;2" TargetMode="External"/><Relationship Id="rId42" Type="http://schemas.openxmlformats.org/officeDocument/2006/relationships/hyperlink" Target="https://doi.org/10.1130/0016-7606(2002)114%3c0754:dldtlc%3e2.0.co;2" TargetMode="External"/><Relationship Id="rId90" Type="http://schemas.openxmlformats.org/officeDocument/2006/relationships/hyperlink" Target="https://doi.org/10.1029/2011GL049719" TargetMode="External"/><Relationship Id="rId91" Type="http://schemas.openxmlformats.org/officeDocument/2006/relationships/hyperlink" Target="https://doi.org/10.1016/0040-1951(77)90215-3" TargetMode="External"/><Relationship Id="rId92" Type="http://schemas.openxmlformats.org/officeDocument/2006/relationships/hyperlink" Target="https://doi.org/10.1016/S0012-821X(98)00213-1" TargetMode="External"/><Relationship Id="rId93" Type="http://schemas.openxmlformats.org/officeDocument/2006/relationships/hyperlink" Target="https://doi.org/10.1029/2002TC001374" TargetMode="External"/><Relationship Id="rId94" Type="http://schemas.openxmlformats.org/officeDocument/2006/relationships/hyperlink" Target="https://doi.org/10.1130/ges00746.1" TargetMode="External"/><Relationship Id="rId95" Type="http://schemas.openxmlformats.org/officeDocument/2006/relationships/hyperlink" Target="https://doi.org/10.1130/GES00816.1" TargetMode="External"/><Relationship Id="rId96" Type="http://schemas.openxmlformats.org/officeDocument/2006/relationships/hyperlink" Target="https://doi.org/10.1130/0091-7613(1998)026%3c0327:SROTLC%3e2.3.CO;2" TargetMode="External"/><Relationship Id="rId101" Type="http://schemas.openxmlformats.org/officeDocument/2006/relationships/hyperlink" Target="https://doi.org/10.1029/2004GC000816" TargetMode="External"/><Relationship Id="rId102" Type="http://schemas.openxmlformats.org/officeDocument/2006/relationships/hyperlink" Target="https://doi.org/10.1112/S0024609301008396" TargetMode="External"/><Relationship Id="rId103" Type="http://schemas.openxmlformats.org/officeDocument/2006/relationships/hyperlink" Target="https://doi.org/10.1038/359123a0" TargetMode="External"/><Relationship Id="rId104" Type="http://schemas.openxmlformats.org/officeDocument/2006/relationships/hyperlink" Target="https://doi.org/10.1007/s00410-011-0700-x" TargetMode="External"/><Relationship Id="rId105" Type="http://schemas.openxmlformats.org/officeDocument/2006/relationships/hyperlink" Target="https://doi.org/10.1002/2016JB013915" TargetMode="External"/><Relationship Id="rId106" Type="http://schemas.openxmlformats.org/officeDocument/2006/relationships/hyperlink" Target="https://doi.org/10.1144/GSL.SP.1989.042.01.19" TargetMode="External"/><Relationship Id="rId107" Type="http://schemas.openxmlformats.org/officeDocument/2006/relationships/hyperlink" Target="https://doi.org/10.1130/0091-7613(1989)017%3c0833:CSW%3e2.3.CO;2" TargetMode="External"/><Relationship Id="rId108" Type="http://schemas.openxmlformats.org/officeDocument/2006/relationships/hyperlink" Target="https://doi.org/10.1016/j.tecto.2006.07.004" TargetMode="External"/><Relationship Id="rId109" Type="http://schemas.openxmlformats.org/officeDocument/2006/relationships/hyperlink" Target="https://doi.org/10.1130/0091-7613(1987)15%3c254:PEFSSM%3e2.0.CO;2" TargetMode="External"/><Relationship Id="rId97" Type="http://schemas.openxmlformats.org/officeDocument/2006/relationships/hyperlink" Target="https://doi.org/10.1016/j.earscirev.2012.03.002" TargetMode="External"/><Relationship Id="rId98" Type="http://schemas.openxmlformats.org/officeDocument/2006/relationships/hyperlink" Target="https://doi.org/10.1007/bf00306476" TargetMode="External"/><Relationship Id="rId99" Type="http://schemas.openxmlformats.org/officeDocument/2006/relationships/hyperlink" Target="https://doi.org/10.1130/g34214.1" TargetMode="External"/><Relationship Id="rId43" Type="http://schemas.openxmlformats.org/officeDocument/2006/relationships/hyperlink" Target="https://doi.org/10.1029/95JB00070" TargetMode="External"/><Relationship Id="rId44" Type="http://schemas.openxmlformats.org/officeDocument/2006/relationships/hyperlink" Target="https://doi.org/10.1146/annurev-earth-040809-152438" TargetMode="External"/><Relationship Id="rId45" Type="http://schemas.openxmlformats.org/officeDocument/2006/relationships/hyperlink" Target="https://doi.org/10.1130/ges00570.1" TargetMode="External"/><Relationship Id="rId46" Type="http://schemas.openxmlformats.org/officeDocument/2006/relationships/hyperlink" Target="https://doi.org/10.1016/0012-821X(78)90130-9" TargetMode="External"/><Relationship Id="rId47" Type="http://schemas.openxmlformats.org/officeDocument/2006/relationships/hyperlink" Target="https://doi.org/10.1029/jb094ib03p03100" TargetMode="External"/><Relationship Id="rId48" Type="http://schemas.openxmlformats.org/officeDocument/2006/relationships/hyperlink" Target="https://doi.org/10.1093/petrology/30.4.1033" TargetMode="External"/><Relationship Id="rId49" Type="http://schemas.openxmlformats.org/officeDocument/2006/relationships/hyperlink" Target="https://doi.org/10.1111/j.1751-908X.2002.tb00886.x" TargetMode="External"/><Relationship Id="rId100" Type="http://schemas.openxmlformats.org/officeDocument/2006/relationships/hyperlink" Target="https://doi.org/10.1016/0012-821x(73)90106-4" TargetMode="External"/><Relationship Id="rId20" Type="http://schemas.openxmlformats.org/officeDocument/2006/relationships/hyperlink" Target="https://doi.org/10.1080/00206819909465142" TargetMode="External"/><Relationship Id="rId21" Type="http://schemas.openxmlformats.org/officeDocument/2006/relationships/hyperlink" Target="https://doi.org/10.1029/2009JB006402" TargetMode="External"/><Relationship Id="rId22" Type="http://schemas.openxmlformats.org/officeDocument/2006/relationships/hyperlink" Target="https://doi.org/10.1146/annurev.earth.36.031207.124326" TargetMode="External"/><Relationship Id="rId70" Type="http://schemas.openxmlformats.org/officeDocument/2006/relationships/hyperlink" Target="https://doi.org/10.1002/2015tc003824" TargetMode="External"/><Relationship Id="rId71" Type="http://schemas.openxmlformats.org/officeDocument/2006/relationships/hyperlink" Target="https://doi.org/10.1111/j.1365-246X.2007.03428.x" TargetMode="External"/><Relationship Id="rId72" Type="http://schemas.openxmlformats.org/officeDocument/2006/relationships/hyperlink" Target="https://doi.org/10.1016/j.gca.2012.10.035" TargetMode="External"/><Relationship Id="rId73" Type="http://schemas.openxmlformats.org/officeDocument/2006/relationships/hyperlink" Target="https://doi.org/10.1038/ngeo829" TargetMode="External"/><Relationship Id="rId74" Type="http://schemas.openxmlformats.org/officeDocument/2006/relationships/hyperlink" Target="https://doi.org/10.1130/0091-7613(1993)021%3c0719:iefpoc%3e2.3.co;2" TargetMode="External"/><Relationship Id="rId75" Type="http://schemas.openxmlformats.org/officeDocument/2006/relationships/hyperlink" Target="https://doi.org/10.1038/289276a0" TargetMode="External"/><Relationship Id="rId76" Type="http://schemas.openxmlformats.org/officeDocument/2006/relationships/hyperlink" Target="https://doi.org/10.1029/2008JB005906" TargetMode="External"/><Relationship Id="rId77" Type="http://schemas.openxmlformats.org/officeDocument/2006/relationships/hyperlink" Target="https://doi.org/10.1029/94jb02127" TargetMode="External"/><Relationship Id="rId78" Type="http://schemas.openxmlformats.org/officeDocument/2006/relationships/hyperlink" Target="https://doi.org/10.1016/S0040-1951(96)00279-X" TargetMode="External"/><Relationship Id="rId79" Type="http://schemas.openxmlformats.org/officeDocument/2006/relationships/hyperlink" Target="https://doi.org/10.1306/c1ea3a82-16c9-11d7-8645000102c1865d" TargetMode="External"/><Relationship Id="rId23" Type="http://schemas.openxmlformats.org/officeDocument/2006/relationships/hyperlink" Target="https://doi.org/10.1130/GES00882.1" TargetMode="External"/><Relationship Id="rId24" Type="http://schemas.openxmlformats.org/officeDocument/2006/relationships/hyperlink" Target="https://doi.org/10.1130/GES01257.1" TargetMode="External"/><Relationship Id="rId25" Type="http://schemas.openxmlformats.org/officeDocument/2006/relationships/hyperlink" Target="https://doi.org/10.1029/2009TC002597" TargetMode="External"/><Relationship Id="rId26" Type="http://schemas.openxmlformats.org/officeDocument/2006/relationships/hyperlink" Target="https://doi.org/10.1130/g34445.1" TargetMode="External"/><Relationship Id="rId27" Type="http://schemas.openxmlformats.org/officeDocument/2006/relationships/hyperlink" Target="https://doi.org/10.1130/GES00740.1" TargetMode="External"/><Relationship Id="rId28" Type="http://schemas.openxmlformats.org/officeDocument/2006/relationships/hyperlink" Target="https://doi.org/10.1130/0016-7606(1995)107%3c0167:NSIGAT%3e2.3.CO;2" TargetMode="External"/><Relationship Id="rId29" Type="http://schemas.openxmlformats.org/officeDocument/2006/relationships/hyperlink" Target="https://doi.org/10.1016/j.gca.2011.10.0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doi.org/10.1029/94jb01555" TargetMode="External"/><Relationship Id="rId50" Type="http://schemas.openxmlformats.org/officeDocument/2006/relationships/hyperlink" Target="https://doi.org/10.1130/GES00790.1" TargetMode="External"/><Relationship Id="rId51" Type="http://schemas.openxmlformats.org/officeDocument/2006/relationships/hyperlink" Target="https://doi.org/10.1016/0031-9201(70)90076-2" TargetMode="External"/><Relationship Id="rId52" Type="http://schemas.openxmlformats.org/officeDocument/2006/relationships/hyperlink" Target="https://doi.org/10.1109/MCSE.2009.52" TargetMode="External"/><Relationship Id="rId53" Type="http://schemas.openxmlformats.org/officeDocument/2006/relationships/hyperlink" Target="https://doi.org/10.1080/00206814.2013.825141" TargetMode="External"/><Relationship Id="rId54" Type="http://schemas.openxmlformats.org/officeDocument/2006/relationships/hyperlink" Target="https://doi.org/10.1785/0120090307" TargetMode="External"/><Relationship Id="rId55" Type="http://schemas.openxmlformats.org/officeDocument/2006/relationships/hyperlink" Target="https://doi.org/10.1038/385219a0" TargetMode="External"/><Relationship Id="rId56" Type="http://schemas.openxmlformats.org/officeDocument/2006/relationships/hyperlink" Target="https://doi.org/10.1130/0091-7613(1995)023%3c0987" TargetMode="External"/><Relationship Id="rId57" Type="http://schemas.openxmlformats.org/officeDocument/2006/relationships/hyperlink" Target="https://doi.org/10.1130/0091-7613(1982)10%3c267:potcvs%3e2.0.co;2" TargetMode="External"/><Relationship Id="rId58" Type="http://schemas.openxmlformats.org/officeDocument/2006/relationships/hyperlink" Target="https://doi.org/10.1029/97jb03540" TargetMode="External"/><Relationship Id="rId59" Type="http://schemas.openxmlformats.org/officeDocument/2006/relationships/hyperlink" Target="https://doi.org/10.1130/ges00961.1" TargetMode="External"/><Relationship Id="rId110" Type="http://schemas.openxmlformats.org/officeDocument/2006/relationships/hyperlink" Target="https://doi.org/10.1130/0091-7613(2003)031%3c0589:fotsfp%3e2.0.co;2" TargetMode="External"/><Relationship Id="rId111" Type="http://schemas.openxmlformats.org/officeDocument/2006/relationships/hyperlink" Target="https://doi.org/10.1016/j.tecto.2010.05.003" TargetMode="External"/><Relationship Id="rId112" Type="http://schemas.openxmlformats.org/officeDocument/2006/relationships/hyperlink" Target="https://doi.org/10.1073/pnas.1214880110" TargetMode="External"/><Relationship Id="rId113" Type="http://schemas.openxmlformats.org/officeDocument/2006/relationships/hyperlink" Target="https://doi.org/10.1016/j.lithos.2015.12.023" TargetMode="External"/><Relationship Id="rId114" Type="http://schemas.openxmlformats.org/officeDocument/2006/relationships/hyperlink" Target="https://doi.org/10.1016/j.epsl.2006.06.006" TargetMode="External"/><Relationship Id="rId115" Type="http://schemas.openxmlformats.org/officeDocument/2006/relationships/hyperlink" Target="https://doi.org/10.1016/0016-7037(81)90085-5" TargetMode="External"/><Relationship Id="rId116" Type="http://schemas.openxmlformats.org/officeDocument/2006/relationships/hyperlink" Target="https://doi.org/10.1029/2003TC001621" TargetMode="External"/><Relationship Id="rId117" Type="http://schemas.openxmlformats.org/officeDocument/2006/relationships/hyperlink" Target="https://doi.org/10.1016/j.chemgeo.2005.04.005" TargetMode="External"/><Relationship Id="rId118" Type="http://schemas.openxmlformats.org/officeDocument/2006/relationships/hyperlink" Target="https://doi.org/10.1016/j.epsl.2004.12.005" TargetMode="External"/><Relationship Id="rId119" Type="http://schemas.openxmlformats.org/officeDocument/2006/relationships/hyperlink" Target="https://doi.org/10.1016/j.epsl.2007.06.017" TargetMode="External"/><Relationship Id="rId30" Type="http://schemas.openxmlformats.org/officeDocument/2006/relationships/hyperlink" Target="https://doi.org/10.1130/0016-7606(1978)89%3c1415:oobcri%3e2.0.co;2" TargetMode="External"/><Relationship Id="rId31" Type="http://schemas.openxmlformats.org/officeDocument/2006/relationships/hyperlink" Target="https://doi.org/10.1130/2005.2391." TargetMode="External"/><Relationship Id="rId32" Type="http://schemas.openxmlformats.org/officeDocument/2006/relationships/hyperlink" Target="https://doi.org/10.1029/gl017i009p01417" TargetMode="External"/><Relationship Id="rId33" Type="http://schemas.openxmlformats.org/officeDocument/2006/relationships/hyperlink" Target="https://doi.org/10.1016/0012-821x(96)00082-9" TargetMode="External"/><Relationship Id="rId34" Type="http://schemas.openxmlformats.org/officeDocument/2006/relationships/hyperlink" Target="https://doi.org/10.1080/00206810802602767" TargetMode="External"/><Relationship Id="rId35" Type="http://schemas.openxmlformats.org/officeDocument/2006/relationships/hyperlink" Target="https://doi.org/10.1146/annurev-earth-060614-105049" TargetMode="External"/><Relationship Id="rId36" Type="http://schemas.openxmlformats.org/officeDocument/2006/relationships/hyperlink" Target="https://doi.org/10.1080/00206819809465199" TargetMode="External"/><Relationship Id="rId37" Type="http://schemas.openxmlformats.org/officeDocument/2006/relationships/hyperlink" Target="https://doi.org/10.1130/0091-7613(2003)031%3c0139:lcdaur%3e2.0.co;2" TargetMode="External"/><Relationship Id="rId38" Type="http://schemas.openxmlformats.org/officeDocument/2006/relationships/hyperlink" Target="https://doi.org/10.1130/0091-7613(1990)018%3c1173:SUUORA%3e2.3.CO" TargetMode="External"/><Relationship Id="rId39" Type="http://schemas.openxmlformats.org/officeDocument/2006/relationships/hyperlink" Target="https://doi.org/10.1029/2007JB005498" TargetMode="External"/><Relationship Id="rId80" Type="http://schemas.openxmlformats.org/officeDocument/2006/relationships/hyperlink" Target="https://doi.org/10.1029/2009jb006873" TargetMode="External"/><Relationship Id="rId81" Type="http://schemas.openxmlformats.org/officeDocument/2006/relationships/hyperlink" Target="https://doi.org/10.1130/0091-7613(1992)020%3c0239" TargetMode="External"/><Relationship Id="rId82" Type="http://schemas.openxmlformats.org/officeDocument/2006/relationships/hyperlink" Target="https://doi.org/10.1016/0012-821X(85)90043-3" TargetMode="External"/><Relationship Id="rId83" Type="http://schemas.openxmlformats.org/officeDocument/2006/relationships/hyperlink" Target="https://doi.org/10.1007/s00410-009-0455-9" TargetMode="External"/><Relationship Id="rId84" Type="http://schemas.openxmlformats.org/officeDocument/2006/relationships/hyperlink" Target="https://doi.org/10.1007/s004100000156" TargetMode="External"/><Relationship Id="rId85" Type="http://schemas.openxmlformats.org/officeDocument/2006/relationships/hyperlink" Target="https://doi.org/10.1111/j.1365-246x.2009.04198.x" TargetMode="External"/><Relationship Id="rId86" Type="http://schemas.openxmlformats.org/officeDocument/2006/relationships/hyperlink" Target="https://doi.org/10.1180/minmag.1997.061.405.09" TargetMode="External"/><Relationship Id="rId87" Type="http://schemas.openxmlformats.org/officeDocument/2006/relationships/hyperlink" Target="https://doi.org/10.1016/j.lithos.2010.03.016" TargetMode="External"/><Relationship Id="rId88" Type="http://schemas.openxmlformats.org/officeDocument/2006/relationships/hyperlink" Target="https://doi.org/10.2307/30068676" TargetMode="External"/><Relationship Id="rId89" Type="http://schemas.openxmlformats.org/officeDocument/2006/relationships/hyperlink" Target="https://doi.org/10.1016/j.epsl.2012.03.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DE68AC-3FBB-8C4B-9BF2-3C41DB13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60</Pages>
  <Words>28040</Words>
  <Characters>159830</Characters>
  <Application>Microsoft Macintosh Word</Application>
  <DocSecurity>0</DocSecurity>
  <Lines>1331</Lines>
  <Paragraphs>319</Paragraphs>
  <ScaleCrop>false</ScaleCrop>
  <Company/>
  <LinksUpToDate>false</LinksUpToDate>
  <CharactersWithSpaces>196282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 Ducea</dc:creator>
  <cp:lastModifiedBy>Jason Saleeby</cp:lastModifiedBy>
  <cp:revision>7</cp:revision>
  <dcterms:created xsi:type="dcterms:W3CDTF">2017-06-29T05:51:00Z</dcterms:created>
  <dcterms:modified xsi:type="dcterms:W3CDTF">2017-07-05T19:52:00Z</dcterms:modified>
</cp:coreProperties>
</file>