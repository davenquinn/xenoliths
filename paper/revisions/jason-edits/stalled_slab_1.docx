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70D58" w14:textId="77777777" w:rsidR="000E1660" w:rsidRDefault="00137478">
      <w:pPr>
        <w:pStyle w:val="FirstParagraph"/>
        <w:rPr>
          <w:del w:id="0" w:author="Jason" w:date="2017-05-17T23:05:00Z"/>
        </w:rPr>
      </w:pPr>
      <w:bookmarkStart w:id="1" w:name="stalled-slab"/>
      <w:bookmarkStart w:id="2" w:name="_GoBack"/>
      <w:bookmarkEnd w:id="1"/>
      <w:bookmarkEnd w:id="2"/>
      <w:del w:id="3" w:author="Jason" w:date="2017-05-17T23:05:00Z">
        <w:r>
          <w:delText>The Crystal Knob volcanic neck in the Santa Lucia Range, California, was erupted during the Pleistocene (1.65 Ma from Ar geochronology) through the Nacimiento belt of the Franciscan complex in the coastal region of central California. The neck erupted an olivine-plagioclase phyric basalt containing spinel peridotites and dunite cumulate xenoliths. The peridotites sample the mantle lithosphere beneath the Nacimiento Franciscan, which was constructed as an accretionary prism during Late Cretaceous subduction of the Farallon plate. The xenolith suite is of particular interest because it lies within the bounds of the "Salinia terrane", a crustal fragment slivered into the Franciscan complex by strike-slip faulting. This terrane is commonly interpreted as a rooted outlier of the SW Cordilleran continental arc, but more recently has been shown to be a series of crystalline nappes emplaced above the Franciscan.</w:delText>
        </w:r>
      </w:del>
    </w:p>
    <w:p w14:paraId="44C7ED5E" w14:textId="77777777" w:rsidR="000E1660" w:rsidRDefault="00137478">
      <w:pPr>
        <w:pStyle w:val="BodyText"/>
        <w:rPr>
          <w:del w:id="4" w:author="Jason" w:date="2017-05-17T23:05:00Z"/>
        </w:rPr>
      </w:pPr>
      <w:del w:id="5" w:author="Jason" w:date="2017-05-17T23:05:00Z">
        <w:r>
          <w:delText>Six spinel peridotite samples were analyzed, ranging from fertile lherzolites to clinopyroxene harzburgites with modal clinopyroxene from 2-13%. They have a depleted mantle isotopic signature and correspond to abyssal peridotites, most likely sourced in a relict subducted slab. Ca-exchange geothermometry shows equilibration temperatures between 950 and 1060 ºC. Rare-earth geothermometry shows similar results, but hotter for the hottest 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delText>
        </w:r>
      </w:del>
    </w:p>
    <w:p w14:paraId="44EA077D" w14:textId="77777777" w:rsidR="000E1660" w:rsidRDefault="00137478">
      <w:pPr>
        <w:pStyle w:val="BodyText"/>
        <w:rPr>
          <w:del w:id="6" w:author="Jason" w:date="2017-05-17T23:05:00Z"/>
        </w:rPr>
      </w:pPr>
      <w:del w:id="7" w:author="Jason" w:date="2017-05-17T23:05:00Z">
        <w:r>
          <w:delText>Given these constraints from xenolith thermobarometry, forward modeling of thermal evolution is used to construct a range of potential thermal structures corresponding to likely tectonic scenarios for the evolution of the mantle lithosphere beneath coastal California. Both a translating relict slab associated with the Monterey Plate and Cretaceous rollback imbrication of the Farallon plate predict reasonable geotherms corresponding to xenolith and geophysical constraints. However, the Cretaceous relict slab aligns better with crustal geological constraints. The preferred tectonic scenario for construction of the coastal California mantle lithosphere is thus subduction during the late Cretaceous, underplating during rollback extension, and cooling at depth over the Paleogene. During the Neogene, a deep slab window at ~80 km depth warmed the mantle lithosphere from the base.</w:delText>
        </w:r>
      </w:del>
    </w:p>
    <w:p w14:paraId="612E262B" w14:textId="77777777" w:rsidR="000E1660" w:rsidRDefault="00137478">
      <w:pPr>
        <w:pStyle w:val="BodyText"/>
        <w:rPr>
          <w:del w:id="8" w:author="Jason" w:date="2017-05-17T23:05:00Z"/>
        </w:rPr>
      </w:pPr>
      <w:del w:id="9" w:author="Jason" w:date="2017-05-17T23:05:00Z">
        <w:r>
          <w:delText>This scenario can explain the temperature and depth distribution of the Crystal Knob xenoliths, as well as the paired depletion and re-enrichment signatures recorded by most of the sample set. This work shows that the mantle lithosphere beneath the Coast Ranges was constructed in a similar fashion to the mantle lithosphere beneath the Mojave Province. Its position near the continental margin subjected it to major thermal pulses related to the cessation of subduction in the Neogene.</w:delText>
        </w:r>
      </w:del>
    </w:p>
    <w:p w14:paraId="427B1EB5" w14:textId="77777777" w:rsidR="000E1660" w:rsidRDefault="00137478">
      <w:pPr>
        <w:pStyle w:val="Heading1"/>
        <w:rPr>
          <w:del w:id="10" w:author="Jason" w:date="2017-05-17T23:05:00Z"/>
        </w:rPr>
      </w:pPr>
      <w:bookmarkStart w:id="11" w:name="introduction"/>
      <w:bookmarkEnd w:id="11"/>
      <w:del w:id="12" w:author="Jason" w:date="2017-05-17T23:05:00Z">
        <w:r>
          <w:delText>Introduction</w:delText>
        </w:r>
      </w:del>
    </w:p>
    <w:p w14:paraId="0855CC7D" w14:textId="77777777" w:rsidR="000E1660" w:rsidRDefault="00137478">
      <w:pPr>
        <w:pStyle w:val="FirstParagraph"/>
        <w:rPr>
          <w:del w:id="13" w:author="Jason" w:date="2017-05-17T23:05:00Z"/>
        </w:rPr>
      </w:pPr>
      <w:del w:id="14" w:author="Jason" w:date="2017-05-17T23:05:00Z">
        <w:r>
          <w:delTex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delText>
        </w:r>
      </w:del>
    </w:p>
    <w:p w14:paraId="5E929CDE" w14:textId="77777777" w:rsidR="000E1660" w:rsidRDefault="00137478">
      <w:pPr>
        <w:pStyle w:val="BodyText"/>
        <w:rPr>
          <w:del w:id="15" w:author="Jason" w:date="2017-05-17T23:05:00Z"/>
        </w:rPr>
      </w:pPr>
      <w:del w:id="16" w:author="Jason" w:date="2017-05-17T23:05:00Z">
        <w:r>
          <w:delTex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delText>
        </w:r>
        <w:r>
          <w:rPr>
            <w:i/>
          </w:rPr>
          <w:delText>Ducea et al.</w:delText>
        </w:r>
        <w:r>
          <w:delTex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delText>
        </w:r>
        <w:r>
          <w:rPr>
            <w:i/>
          </w:rPr>
          <w:delText>Blake Jr et al.</w:delText>
        </w:r>
        <w:r>
          <w:delText xml:space="preserve">, 1988; </w:delText>
        </w:r>
        <w:r>
          <w:rPr>
            <w:i/>
          </w:rPr>
          <w:delText>Chapman et al.</w:delText>
        </w:r>
        <w:r>
          <w:delText xml:space="preserve">, 2016a; </w:delText>
        </w:r>
        <w:r>
          <w:rPr>
            <w:i/>
          </w:rPr>
          <w:delText>Cowan</w:delText>
        </w:r>
        <w:r>
          <w:delText xml:space="preserve">, 1978; </w:delText>
        </w:r>
        <w:r>
          <w:rPr>
            <w:i/>
          </w:rPr>
          <w:delText>Murchey and Jones</w:delText>
        </w:r>
        <w:r>
          <w:delText xml:space="preserve">, 1984; </w:delText>
        </w:r>
        <w:r>
          <w:rPr>
            <w:i/>
          </w:rPr>
          <w:delText>Sliter</w:delText>
        </w:r>
        <w:r>
          <w:delTex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delText>
        </w:r>
        <w:r>
          <w:rPr>
            <w:i/>
          </w:rPr>
          <w:delText>Barth et al.</w:delText>
        </w:r>
        <w:r>
          <w:delText xml:space="preserve">, 2003; </w:delText>
        </w:r>
        <w:r>
          <w:rPr>
            <w:i/>
          </w:rPr>
          <w:delText>Chapman et al.</w:delText>
        </w:r>
        <w:r>
          <w:delText xml:space="preserve">, 2012; </w:delText>
        </w:r>
        <w:r>
          <w:rPr>
            <w:i/>
          </w:rPr>
          <w:delText>Ducea et al.</w:delText>
        </w:r>
        <w:r>
          <w:delText xml:space="preserve">, 2009; </w:delText>
        </w:r>
        <w:r>
          <w:rPr>
            <w:i/>
          </w:rPr>
          <w:delText>Hall and Saleeby</w:delText>
        </w:r>
        <w:r>
          <w:delText xml:space="preserve">, 2013; </w:delText>
        </w:r>
        <w:r>
          <w:rPr>
            <w:i/>
          </w:rPr>
          <w:delText>Kidder and Ducea</w:delText>
        </w:r>
        <w:r>
          <w:delText>, 2006]. In aggregate these crystalline nappes have been called “Salinia”, or the “Salinian terrane” [</w:delText>
        </w:r>
        <w:r>
          <w:rPr>
            <w:i/>
          </w:rPr>
          <w:delText>Page</w:delText>
        </w:r>
        <w:r>
          <w:delText>, 1981]. The Crystal Knob xenolith locality lies along the western margin of Salinia, adjacent to the Nacimiento fault [Figure </w:delText>
        </w:r>
        <w:r>
          <w:rPr>
            <w:b/>
          </w:rPr>
          <w:delText>¿fig:context?</w:delText>
        </w:r>
        <w:r>
          <w:delText>], a polyphase structural zone that, in its original geometry, constituted the local structural base of the Salinia crystalline nappe sequence [</w:delText>
        </w:r>
        <w:r>
          <w:rPr>
            <w:i/>
          </w:rPr>
          <w:delText>Hall and Saleeby</w:delText>
        </w:r>
        <w:r>
          <w:delText>, 2013]. In this setting the crystal Knob xenolith suite samples the uppermost mantle that has been constructed beneath both the Franciscan accretionary complex and its local veneer of Salinia crystalline nappes.</w:delText>
        </w:r>
      </w:del>
    </w:p>
    <w:p w14:paraId="3998D919" w14:textId="77777777" w:rsidR="000E1660" w:rsidRDefault="00137478">
      <w:pPr>
        <w:pStyle w:val="Heading2"/>
        <w:rPr>
          <w:del w:id="17" w:author="Jason" w:date="2017-05-17T23:05:00Z"/>
        </w:rPr>
      </w:pPr>
      <w:bookmarkStart w:id="18" w:name="regional-tectonic-setting-and-the-applic"/>
      <w:bookmarkEnd w:id="18"/>
      <w:del w:id="19" w:author="Jason" w:date="2017-05-17T23:05:00Z">
        <w:r>
          <w:delText>Regional tectonic setting and the application of mantle xenolith studies</w:delText>
        </w:r>
      </w:del>
    </w:p>
    <w:p w14:paraId="37CD75DD" w14:textId="77777777" w:rsidR="000E1660" w:rsidRDefault="00137478">
      <w:pPr>
        <w:pStyle w:val="FirstParagraph"/>
        <w:rPr>
          <w:del w:id="20" w:author="Jason" w:date="2017-05-17T23:05:00Z"/>
        </w:rPr>
      </w:pPr>
      <w:del w:id="21" w:author="Jason" w:date="2017-05-17T23:05:00Z">
        <w:r>
          <w:delTex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 various samples into petrographic groups [</w:delText>
        </w:r>
        <w:r>
          <w:rPr>
            <w:i/>
          </w:rPr>
          <w:delText>Wilshire et al.</w:delText>
        </w:r>
        <w:r>
          <w:delTex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delText>
        </w:r>
        <w:r>
          <w:rPr>
            <w:i/>
          </w:rPr>
          <w:delText>Alibert</w:delText>
        </w:r>
        <w:r>
          <w:delText xml:space="preserve">, 1994; </w:delText>
        </w:r>
        <w:r>
          <w:rPr>
            <w:i/>
          </w:rPr>
          <w:delText>Beard and Glazner</w:delText>
        </w:r>
        <w:r>
          <w:delText xml:space="preserve">, 1995; </w:delText>
        </w:r>
        <w:r>
          <w:rPr>
            <w:i/>
          </w:rPr>
          <w:delText>Ducea and Saleeby</w:delText>
        </w:r>
        <w:r>
          <w:delText xml:space="preserve">, 1996, </w:delText>
        </w:r>
        <w:r>
          <w:rPr>
            <w:i/>
          </w:rPr>
          <w:delText>Ducea and Saleeby</w:delText>
        </w:r>
        <w:r>
          <w:delText xml:space="preserve"> [1998a]; </w:delText>
        </w:r>
        <w:r>
          <w:rPr>
            <w:i/>
          </w:rPr>
          <w:delText>Galer and O’Nions</w:delText>
        </w:r>
        <w:r>
          <w:delText xml:space="preserve">, 1989; </w:delText>
        </w:r>
        <w:r>
          <w:rPr>
            <w:i/>
          </w:rPr>
          <w:delText>Jové and Coleman</w:delText>
        </w:r>
        <w:r>
          <w:delText xml:space="preserve">, 1998; </w:delText>
        </w:r>
        <w:r>
          <w:rPr>
            <w:i/>
          </w:rPr>
          <w:delText>Lee et al.</w:delText>
        </w:r>
        <w:r>
          <w:delText xml:space="preserve">, 2006, 2001; </w:delText>
        </w:r>
        <w:r>
          <w:rPr>
            <w:i/>
          </w:rPr>
          <w:delText>Livaccari and Perry</w:delText>
        </w:r>
        <w:r>
          <w:delText xml:space="preserve">, 1993; </w:delText>
        </w:r>
        <w:r>
          <w:rPr>
            <w:i/>
          </w:rPr>
          <w:delText>Luffi et al.</w:delText>
        </w:r>
        <w:r>
          <w:delText xml:space="preserve">, 2009; </w:delText>
        </w:r>
        <w:r>
          <w:rPr>
            <w:i/>
          </w:rPr>
          <w:delText>Usui et al.</w:delText>
        </w:r>
        <w:r>
          <w:delText>, 2003].</w:delText>
        </w:r>
      </w:del>
    </w:p>
    <w:p w14:paraId="602F7AB2" w14:textId="77777777" w:rsidR="000E1660" w:rsidRDefault="00137478">
      <w:pPr>
        <w:pStyle w:val="BodyText"/>
        <w:rPr>
          <w:del w:id="22" w:author="Jason" w:date="2017-05-17T23:05:00Z"/>
        </w:rPr>
      </w:pPr>
      <w:del w:id="23" w:author="Jason" w:date="2017-05-17T23:05:00Z">
        <w:r>
          <w:delText>In general, there is a geologically reasonable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delText>
        </w:r>
      </w:del>
    </w:p>
    <w:p w14:paraId="1882EF95" w14:textId="77777777" w:rsidR="000E1660" w:rsidRDefault="00137478">
      <w:pPr>
        <w:pStyle w:val="BodyText"/>
        <w:rPr>
          <w:del w:id="24" w:author="Jason" w:date="2017-05-17T23:05:00Z"/>
        </w:rPr>
      </w:pPr>
      <w:del w:id="25" w:author="Jason" w:date="2017-05-17T23:05:00Z">
        <w:r>
          <w:delText>The tectonic setting of the sub-Crystal Knob mantle lithosphere is best posed by the restoration of its host crustal rocks to a pre-San Andreas transform offset position, outboard of the northern reaches of the southern California batholith (Figure </w:delText>
        </w:r>
        <w:r>
          <w:rPr>
            <w:b/>
          </w:rPr>
          <w:delText>¿fig:context?</w:delText>
        </w:r>
        <w:r>
          <w:delText xml:space="preserve"> and Figure </w:delText>
        </w:r>
        <w:r>
          <w:rPr>
            <w:b/>
          </w:rPr>
          <w:delText>¿fig:reconstruction?</w:delText>
        </w:r>
        <w:r>
          <w:delText>, detailed below). The southern California batholith is the southern continuation of the Sierra Nevada batholith across the Garlock fault.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delText>
        </w:r>
        <w:r>
          <w:rPr>
            <w:i/>
          </w:rPr>
          <w:delText>Barbeau et al.</w:delText>
        </w:r>
        <w:r>
          <w:delText xml:space="preserve">, 2005; </w:delText>
        </w:r>
        <w:r>
          <w:rPr>
            <w:i/>
          </w:rPr>
          <w:delText>Chapman et al.</w:delText>
        </w:r>
        <w:r>
          <w:delText xml:space="preserve">, 2012; </w:delText>
        </w:r>
        <w:r>
          <w:rPr>
            <w:i/>
          </w:rPr>
          <w:delText>Saleeby</w:delText>
        </w:r>
        <w:r>
          <w:delText>, 2003]. These deeply exhumed batholithic rocks all share a common regional upper plate position above a polyphase low angle fault system below which Franciscan-affinity, mainly metaclastic rocks, were tectonically underplated in the Late Cretaceous [</w:delText>
        </w:r>
        <w:r>
          <w:rPr>
            <w:i/>
          </w:rPr>
          <w:delText>Barth et al.</w:delText>
        </w:r>
        <w:r>
          <w:delText xml:space="preserve">, 2003; </w:delText>
        </w:r>
        <w:r>
          <w:rPr>
            <w:i/>
          </w:rPr>
          <w:delText>Chapman et al.</w:delText>
        </w:r>
        <w:r>
          <w:delText xml:space="preserve">, 2010, 2012 </w:delText>
        </w:r>
        <w:r>
          <w:rPr>
            <w:i/>
          </w:rPr>
          <w:delText>Chapman et al.</w:delText>
        </w:r>
        <w:r>
          <w:delText xml:space="preserve"> [2016b]; </w:delText>
        </w:r>
        <w:r>
          <w:rPr>
            <w:i/>
          </w:rPr>
          <w:delText>Ducea et al.</w:delText>
        </w:r>
        <w:r>
          <w:delText xml:space="preserve">, 2009; </w:delText>
        </w:r>
        <w:r>
          <w:rPr>
            <w:i/>
          </w:rPr>
          <w:delText>Malin et al.</w:delText>
        </w:r>
        <w:r>
          <w:delText xml:space="preserve">, 1995; </w:delText>
        </w:r>
        <w:r>
          <w:rPr>
            <w:i/>
          </w:rPr>
          <w:delText>Yan et al.</w:delText>
        </w:r>
        <w:r>
          <w:delText>, 2005]. The underplated metaclastic rocks are exposed in a series of windows that are labeled as subduction channel schists in Figure </w:delText>
        </w:r>
        <w:r>
          <w:rPr>
            <w:b/>
          </w:rPr>
          <w:delText>¿fig:context?</w:delText>
        </w:r>
        <w:r>
          <w:delText>. Detritus for the schist protoliths was derived from the upper plate batholithic belt that was vigorously uplifted above a shallow flat segment of the greater Franciscan subduction megathrust system [</w:delText>
        </w:r>
        <w:r>
          <w:rPr>
            <w:i/>
          </w:rPr>
          <w:delText>Barth et al.</w:delText>
        </w:r>
        <w:r>
          <w:delText xml:space="preserve">, 2003; </w:delText>
        </w:r>
        <w:r>
          <w:rPr>
            <w:i/>
          </w:rPr>
          <w:delText>Chapman et al.</w:delText>
        </w:r>
        <w:r>
          <w:delText xml:space="preserve">, 2016a, 2013; </w:delText>
        </w:r>
        <w:r>
          <w:rPr>
            <w:i/>
          </w:rPr>
          <w:delText>Saleeby et al.</w:delText>
        </w:r>
        <w:r>
          <w:delTex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delText>
        </w:r>
        <w:r>
          <w:rPr>
            <w:i/>
          </w:rPr>
          <w:delText>Livaccari et al.</w:delText>
        </w:r>
        <w:r>
          <w:delText xml:space="preserve">, 1981; </w:delText>
        </w:r>
        <w:r>
          <w:rPr>
            <w:i/>
          </w:rPr>
          <w:delText>Saleeby</w:delText>
        </w:r>
        <w:r>
          <w:delText xml:space="preserve">, 2003; </w:delText>
        </w:r>
        <w:r>
          <w:rPr>
            <w:i/>
          </w:rPr>
          <w:delText>Sliter</w:delText>
        </w:r>
        <w:r>
          <w:delText>, 1984], which is currently resolved in deep seismic tomographic images beneath the interior of North America [</w:delText>
        </w:r>
        <w:r>
          <w:rPr>
            <w:i/>
          </w:rPr>
          <w:delText>Liu et al.</w:delText>
        </w:r>
        <w:r>
          <w:delText xml:space="preserve">, 2010; </w:delText>
        </w:r>
        <w:r>
          <w:rPr>
            <w:i/>
          </w:rPr>
          <w:delText>Sun et al.</w:delText>
        </w:r>
        <w:r>
          <w:delTex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delText>
        </w:r>
        <w:r>
          <w:rPr>
            <w:i/>
          </w:rPr>
          <w:delText>Chapman et al.</w:delText>
        </w:r>
        <w:r>
          <w:delText xml:space="preserve">, 2012; </w:delText>
        </w:r>
        <w:r>
          <w:rPr>
            <w:i/>
          </w:rPr>
          <w:delText>Liu et al.</w:delText>
        </w:r>
        <w:r>
          <w:delText xml:space="preserve">, 2010; </w:delText>
        </w:r>
        <w:r>
          <w:rPr>
            <w:i/>
          </w:rPr>
          <w:delText>Saleeby</w:delText>
        </w:r>
        <w:r>
          <w:delText>, 2003].</w:delText>
        </w:r>
      </w:del>
    </w:p>
    <w:p w14:paraId="722DF6B3" w14:textId="77777777" w:rsidR="000E1660" w:rsidRDefault="00137478">
      <w:pPr>
        <w:pStyle w:val="BodyText"/>
        <w:rPr>
          <w:del w:id="26" w:author="Jason" w:date="2017-05-17T23:05:00Z"/>
        </w:rPr>
      </w:pPr>
      <w:del w:id="27" w:author="Jason" w:date="2017-05-17T23:05:00Z">
        <w:r>
          <w:delTex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[Figure </w:delText>
        </w:r>
        <w:r>
          <w:rPr>
            <w:b/>
          </w:rPr>
          <w:delText>¿fig:context?</w:delText>
        </w:r>
        <w:r>
          <w:delText>] carry xenolith suites that sampled the Cretaceous mantle wedge of the overlying batholith [</w:delText>
        </w:r>
        <w:r>
          <w:rPr>
            <w:i/>
          </w:rPr>
          <w:delText>Ducea and Saleeby</w:delText>
        </w:r>
        <w:r>
          <w:delText xml:space="preserve">, 1996, </w:delText>
        </w:r>
        <w:r>
          <w:rPr>
            <w:i/>
          </w:rPr>
          <w:delText>Ducea and Saleeby</w:delText>
        </w:r>
        <w:r>
          <w:delText xml:space="preserve"> [1998a]; </w:delText>
        </w:r>
        <w:r>
          <w:rPr>
            <w:i/>
          </w:rPr>
          <w:delText>Lee et al.</w:delText>
        </w:r>
        <w:r>
          <w:delText xml:space="preserve">, 2001, </w:delText>
        </w:r>
        <w:r>
          <w:rPr>
            <w:i/>
          </w:rPr>
          <w:delText>Lee et al.</w:delText>
        </w:r>
        <w:r>
          <w:delText xml:space="preserve"> [2006]; </w:delText>
        </w:r>
        <w:r>
          <w:rPr>
            <w:i/>
          </w:rPr>
          <w:delText>Saleeby</w:delText>
        </w:r>
        <w:r>
          <w:delText>, 2003]. The central and northern regions of the batholith are currently exposed over shallow to medial crustal depths (2 to 4 kb pressure), whereas at its southern reaches traversing towards the Garlock fault, a continuous gradient to deep levels (10 kb) is exposed [</w:delText>
        </w:r>
        <w:r>
          <w:rPr>
            <w:i/>
          </w:rPr>
          <w:delText>Nadin and Saleeby</w:delText>
        </w:r>
        <w:r>
          <w:delText>, 2008]. At these deep levels the structural base of the batholith consists of the normal sense remobilized shallow subduction megathrust, beneath which lie the underplated schists [</w:delText>
        </w:r>
        <w:r>
          <w:rPr>
            <w:i/>
          </w:rPr>
          <w:delText>Chapman et al.</w:delText>
        </w:r>
        <w:r>
          <w:delText xml:space="preserve">, 2010, </w:delText>
        </w:r>
        <w:r>
          <w:rPr>
            <w:i/>
          </w:rPr>
          <w:delText>Chapman et al.</w:delText>
        </w:r>
        <w:r>
          <w:delText xml:space="preserve"> [2012], </w:delText>
        </w:r>
        <w:r>
          <w:rPr>
            <w:i/>
          </w:rPr>
          <w:delText>Chapman et al.</w:delText>
        </w:r>
        <w:r>
          <w:delText xml:space="preserve"> [2016b]; </w:delText>
        </w:r>
        <w:r>
          <w:rPr>
            <w:i/>
          </w:rPr>
          <w:delText>Saleeby</w:delText>
        </w:r>
        <w:r>
          <w:delText>, 2003]. Seismic reflection data image the megathrust as effectively flat beneath the western Mojave plateau [</w:delText>
        </w:r>
        <w:r>
          <w:rPr>
            <w:i/>
          </w:rPr>
          <w:delText>Yan et al.</w:delText>
        </w:r>
        <w:r>
          <w:delText>, 2005], and dipping ~30ºN beneath the southernmost Sierra Nevada region [</w:delText>
        </w:r>
        <w:r>
          <w:rPr>
            <w:i/>
          </w:rPr>
          <w:delText>Malin et al.</w:delText>
        </w:r>
        <w:r>
          <w:delText>, 1995]. The Garlock fault [Figure </w:delText>
        </w:r>
        <w:r>
          <w:rPr>
            <w:b/>
          </w:rPr>
          <w:delText>¿fig:context?</w:delText>
        </w:r>
        <w:r>
          <w:delText>] nucleated during the early Miocene along this inflection in the megathrust [</w:delText>
        </w:r>
        <w:r>
          <w:rPr>
            <w:i/>
          </w:rPr>
          <w:delText>Saleeby et al.</w:delText>
        </w:r>
        <w:r>
          <w:delText>, 2016], which constituted a lateral ramp in the subduction megathrust system [</w:delText>
        </w:r>
        <w:r>
          <w:rPr>
            <w:i/>
          </w:rPr>
          <w:delText>Chapman et al.</w:delText>
        </w:r>
        <w:r>
          <w:delText xml:space="preserve">, 2016b; </w:delText>
        </w:r>
        <w:r>
          <w:rPr>
            <w:i/>
          </w:rPr>
          <w:delText>Saleeby</w:delText>
        </w:r>
        <w:r>
          <w:delTex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delText>
        </w:r>
        <w:r>
          <w:rPr>
            <w:i/>
          </w:rPr>
          <w:delText>Luffi et al.</w:delText>
        </w:r>
        <w:r>
          <w:delText xml:space="preserve">, 2009; </w:delText>
        </w:r>
        <w:r>
          <w:rPr>
            <w:i/>
          </w:rPr>
          <w:delText>Shervais et al.</w:delText>
        </w:r>
        <w:r>
          <w:delText xml:space="preserve">, 1973; </w:delText>
        </w:r>
        <w:r>
          <w:rPr>
            <w:i/>
          </w:rPr>
          <w:delText>Shields and Chapman</w:delText>
        </w:r>
        <w:r>
          <w:delText>, 2016]. More specifically the Dish Hill suite [Figure </w:delText>
        </w:r>
        <w:r>
          <w:rPr>
            <w:b/>
          </w:rPr>
          <w:delText>¿fig:context?</w:delText>
        </w:r>
        <w:r>
          <w:delTex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delText>
        </w:r>
        <w:r>
          <w:rPr>
            <w:i/>
          </w:rPr>
          <w:delText>Luffi et al.</w:delText>
        </w:r>
        <w:r>
          <w:delText>, 2009]. The reconstructed position of Crystal Knob, directly outboard of the Dish Hill locality [Figure </w:delText>
        </w:r>
        <w:r>
          <w:rPr>
            <w:b/>
          </w:rPr>
          <w:delText>¿fig:context?</w:delText>
        </w:r>
        <w:r>
          <w:delText>], as well as the neck having penetrated the Franciscan accretionary complex, clearly poses the question of the Crystal Knob suite having sampled additional underplated Farallon mantle nappes, in structural sequence with the Dish Hill mantle duplex.</w:delText>
        </w:r>
      </w:del>
    </w:p>
    <w:p w14:paraId="685E2D7B" w14:textId="77777777" w:rsidR="000E1660" w:rsidRDefault="00137478">
      <w:pPr>
        <w:pStyle w:val="BodyText"/>
        <w:rPr>
          <w:del w:id="28" w:author="Jason" w:date="2017-05-17T23:05:00Z"/>
        </w:rPr>
      </w:pPr>
      <w:del w:id="29" w:author="Jason" w:date="2017-05-17T23:05:00Z">
        <w:r>
          <w:delText>Mantle xenoliths of the eastern Sierra suite [Figure </w:delText>
        </w:r>
        <w:r>
          <w:rPr>
            <w:b/>
          </w:rPr>
          <w:delText>¿fig:context?</w:delText>
        </w:r>
        <w:r>
          <w:delText>], viewed in the context of late Cenozoic plate kinematics of the southern California region [</w:delText>
        </w:r>
        <w:r>
          <w:rPr>
            <w:i/>
          </w:rPr>
          <w:delText>Argus and Gordon</w:delText>
        </w:r>
        <w:r>
          <w:delText xml:space="preserve">, 1991; </w:delText>
        </w:r>
        <w:r>
          <w:rPr>
            <w:i/>
          </w:rPr>
          <w:delText>Atwater and Stock</w:delText>
        </w:r>
        <w:r>
          <w:delTex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delText>
        </w:r>
        <w:r>
          <w:rPr>
            <w:i/>
          </w:rPr>
          <w:delText>Ducea and Saleeby</w:delText>
        </w:r>
        <w:r>
          <w:delText xml:space="preserve"> [1996], </w:delText>
        </w:r>
        <w:r>
          <w:rPr>
            <w:i/>
          </w:rPr>
          <w:delText>Ducea and Saleeby</w:delText>
        </w:r>
        <w:r>
          <w:delText xml:space="preserve"> [1998b]). Seismic data from the eastern Sierra region reveal asthenospheric mantle extending upwards to the base of the crust at ~30 km depth [</w:delText>
        </w:r>
        <w:r>
          <w:rPr>
            <w:i/>
          </w:rPr>
          <w:delText>Frassetto et al.</w:delText>
        </w:r>
        <w:r>
          <w:delText xml:space="preserve">, 2011; </w:delText>
        </w:r>
        <w:r>
          <w:rPr>
            <w:i/>
          </w:rPr>
          <w:delText>Jones and Phinney</w:delText>
        </w:r>
        <w:r>
          <w:delText xml:space="preserve">, 1998; </w:delText>
        </w:r>
        <w:r>
          <w:rPr>
            <w:i/>
          </w:rPr>
          <w:delText>Jones et al.</w:delText>
        </w:r>
        <w:r>
          <w:delText xml:space="preserve">, 2014; </w:delText>
        </w:r>
        <w:r>
          <w:rPr>
            <w:i/>
          </w:rPr>
          <w:delText>Zandt et al.</w:delText>
        </w:r>
        <w:r>
          <w:delText>, 2004], consistent with the eastern Sierra xenolith suite findings. The xenolith sites within the eastern Sierra suite were erupted within the &lt;10 Ma Owens Valley rift system [Figure </w:delText>
        </w:r>
        <w:r>
          <w:rPr>
            <w:b/>
          </w:rPr>
          <w:delText>¿fig:context?</w:delText>
        </w:r>
        <w:r>
          <w:delText>], which is presumably driven by upper mantle convection. Convective ascent of asthenosphere to relatively shallow levels and late Cenozoic regional volcanism of the central to southern California region are correlated to the opening of the Pacific-Farallon slab window [</w:delText>
        </w:r>
        <w:r>
          <w:rPr>
            <w:i/>
          </w:rPr>
          <w:delText>Atwater and Stock</w:delText>
        </w:r>
        <w:r>
          <w:delText xml:space="preserve">, 1998; </w:delText>
        </w:r>
        <w:r>
          <w:rPr>
            <w:i/>
          </w:rPr>
          <w:delText>Wilson et al.</w:delText>
        </w:r>
        <w:r>
          <w:delText>, 2005]. Both the eruption of the Crystal Knob neck and the origin of its upper mantle underpinnings could also owe their origins to asthenosphere ascended into a slab window.</w:delText>
        </w:r>
      </w:del>
    </w:p>
    <w:p w14:paraId="0003BCA7" w14:textId="77777777" w:rsidR="000E1660" w:rsidRDefault="00137478">
      <w:pPr>
        <w:pStyle w:val="BodyText"/>
        <w:rPr>
          <w:del w:id="30" w:author="Jason" w:date="2017-05-17T23:05:00Z"/>
        </w:rPr>
      </w:pPr>
      <w:del w:id="31" w:author="Jason" w:date="2017-05-17T23:05:00Z">
        <w:r>
          <w:delTex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delText>
        </w:r>
      </w:del>
    </w:p>
    <w:p w14:paraId="2A68F48A" w14:textId="77777777" w:rsidR="000E1660" w:rsidRDefault="00137478">
      <w:pPr>
        <w:pStyle w:val="Heading1"/>
        <w:rPr>
          <w:del w:id="32" w:author="Jason" w:date="2017-05-17T23:05:00Z"/>
        </w:rPr>
      </w:pPr>
      <w:bookmarkStart w:id="33" w:name="crystal-knob-xenolith-locality"/>
      <w:bookmarkEnd w:id="33"/>
      <w:del w:id="34" w:author="Jason" w:date="2017-05-17T23:05:00Z">
        <w:r>
          <w:delText>Crystal Knob xenolith locality</w:delText>
        </w:r>
      </w:del>
    </w:p>
    <w:p w14:paraId="177A0982" w14:textId="77777777" w:rsidR="000E1660" w:rsidRDefault="00137478">
      <w:pPr>
        <w:pStyle w:val="FirstParagraph"/>
        <w:rPr>
          <w:del w:id="35" w:author="Jason" w:date="2017-05-17T23:05:00Z"/>
        </w:rPr>
      </w:pPr>
      <w:del w:id="36" w:author="Jason" w:date="2017-05-17T23:05:00Z">
        <w:r>
          <w:delText>The Crystal Knob volcanic neck (35.806º N, 121.174º W) is a mid-Pleistocene olivine--plagioclase phyric basalt that erupted along the margin of the Franciscan assemblage 500 m west of the Nacimiento Fault in the Santa Lucia Mountains of central California [</w:delText>
        </w:r>
        <w:r>
          <w:rPr>
            <w:i/>
          </w:rPr>
          <w:delText>Seiders</w:delText>
        </w:r>
        <w:r>
          <w:delText>, 1989]. The basaltic plug is ~80 m in diameter at the surface and has entrained abundant dunite and sparse spinel peridotite xenoliths [Figure </w:delText>
        </w:r>
        <w:r>
          <w:rPr>
            <w:b/>
          </w:rPr>
          <w:delText>¿fig:field_photo?</w:delText>
        </w:r>
        <w:r>
          <w:delTex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delText>
        </w:r>
      </w:del>
    </w:p>
    <w:p w14:paraId="3FCB8A72" w14:textId="77777777" w:rsidR="000E1660" w:rsidRDefault="00137478">
      <w:pPr>
        <w:pStyle w:val="BodyText"/>
        <w:rPr>
          <w:del w:id="37" w:author="Jason" w:date="2017-05-17T23:05:00Z"/>
        </w:rPr>
      </w:pPr>
      <w:del w:id="38" w:author="Jason" w:date="2017-05-17T23:05:00Z">
        <w:r>
          <w:delTex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delText>
        </w:r>
      </w:del>
    </w:p>
    <w:p w14:paraId="7E8AFACF" w14:textId="77777777" w:rsidR="000E1660" w:rsidRDefault="00137478">
      <w:pPr>
        <w:pStyle w:val="Heading2"/>
        <w:rPr>
          <w:del w:id="39" w:author="Jason" w:date="2017-05-17T23:05:00Z"/>
        </w:rPr>
      </w:pPr>
      <w:bookmarkStart w:id="40" w:name="eruptive-age"/>
      <w:bookmarkEnd w:id="40"/>
      <w:del w:id="41" w:author="Jason" w:date="2017-05-17T23:05:00Z">
        <w:r>
          <w:delText>Eruptive age</w:delText>
        </w:r>
      </w:del>
    </w:p>
    <w:p w14:paraId="34C4D2FB" w14:textId="77777777" w:rsidR="000E1660" w:rsidRDefault="00137478">
      <w:pPr>
        <w:pStyle w:val="FirstParagraph"/>
        <w:rPr>
          <w:del w:id="42" w:author="Jason" w:date="2017-05-17T23:05:00Z"/>
        </w:rPr>
      </w:pPr>
      <w:del w:id="43" w:author="Jason" w:date="2017-05-17T23:05:00Z">
        <w:r>
          <w:delText xml:space="preserve">The ages of host lavas for mantle xenolith suites are critical for the application of their petrogenesis to tectonic and geodynamic processes (for example, see </w:delText>
        </w:r>
        <w:r>
          <w:rPr>
            <w:i/>
          </w:rPr>
          <w:delText>Ducea and Saleeby</w:delText>
        </w:r>
        <w:r>
          <w:delText xml:space="preserve"> [1998b]). The age of the Crystal Knob host lava was determined using the / radioisotope technique. A billet of the host lava (sample CK-1) containing visible plagioclase phenocrysts was provided to the USGS Geochronology Laboratory in Denver, Colorado. The sample was irradiated in the USGS TRIGA reactor, and plagioclase feldspar grains were step-heated </w:delText>
        </w:r>
        <w:r>
          <w:rPr>
            <w:i/>
          </w:rPr>
          <w:delText>in situ</w:delText>
        </w:r>
        <w:r>
          <w:delText xml:space="preserve"> using an infrared laser [Figure </w:delText>
        </w:r>
        <w:r>
          <w:rPr>
            <w:b/>
          </w:rPr>
          <w:delText>¿fig:step_heating?</w:delText>
        </w:r>
        <w:r>
          <w:delTex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delText>
        </w:r>
        <w:r>
          <w:rPr>
            <w:i/>
          </w:rPr>
          <w:delText>Cosca et al.</w:delText>
        </w:r>
        <w:r>
          <w:delText>, 2011].</w:delText>
        </w:r>
      </w:del>
    </w:p>
    <w:p w14:paraId="7DDEC3B7" w14:textId="77777777" w:rsidR="000E1660" w:rsidRDefault="00137478">
      <w:pPr>
        <w:pStyle w:val="BodyText"/>
        <w:rPr>
          <w:del w:id="44" w:author="Jason" w:date="2017-05-17T23:05:00Z"/>
        </w:rPr>
      </w:pPr>
      <w:del w:id="45" w:author="Jason" w:date="2017-05-17T23:05:00Z">
        <w:r>
          <w:delText>Data for stepwise heating are presented in Table </w:delText>
        </w:r>
        <w:r>
          <w:rPr>
            <w:b/>
          </w:rPr>
          <w:delText>¿tbl:step_heating_table?</w:delText>
        </w:r>
        <w:r>
          <w:delText xml:space="preserve"> and shown graphically in Figure </w:delText>
        </w:r>
        <w:r>
          <w:rPr>
            <w:b/>
          </w:rPr>
          <w:delText>¿fig:step_heating?</w:delText>
        </w:r>
        <w:r>
          <w:delTex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delText>
        </w:r>
      </w:del>
    </w:p>
    <w:p w14:paraId="66075032" w14:textId="77777777" w:rsidR="000E1660" w:rsidRDefault="00137478">
      <w:pPr>
        <w:pStyle w:val="Heading2"/>
        <w:rPr>
          <w:del w:id="46" w:author="Jason" w:date="2017-05-17T23:05:00Z"/>
        </w:rPr>
      </w:pPr>
      <w:bookmarkStart w:id="47" w:name="sec:methods"/>
      <w:bookmarkEnd w:id="47"/>
      <w:del w:id="48" w:author="Jason" w:date="2017-05-17T23:05:00Z">
        <w:r>
          <w:delText>Petrographic and analytical methods</w:delText>
        </w:r>
      </w:del>
    </w:p>
    <w:p w14:paraId="419C6CCC" w14:textId="77777777" w:rsidR="000E1660" w:rsidRDefault="00137478">
      <w:pPr>
        <w:pStyle w:val="FirstParagraph"/>
        <w:rPr>
          <w:del w:id="49" w:author="Jason" w:date="2017-05-17T23:05:00Z"/>
        </w:rPr>
      </w:pPr>
      <w:del w:id="50" w:author="Jason" w:date="2017-05-17T23:05:00Z">
        <w:r>
          <w:delText>Polished thin sections of 250 µm thickness were prepared for six peridotite xenolith samples (CK-2 through CK-7) and the basaltic host lava (CK-1). The xenolith samples were bound with epoxy prior to sectioning. Large-format rectangular thin sections were prepared for two lava samples dominated by dunite cumulate fragments (CK-D1 and CK-D2). The samples were evaluated under a petrographic microscope to determine their textural and mineralogic variation. Characteristic textures of the xenolith samples and basaltic host are shown in Figure </w:delText>
        </w:r>
        <w:r>
          <w:rPr>
            <w:b/>
          </w:rPr>
          <w:delText>¿fig:microscope-images?</w:delText>
        </w:r>
        <w:r>
          <w:delText>.</w:delText>
        </w:r>
      </w:del>
    </w:p>
    <w:p w14:paraId="2906B7C3" w14:textId="77777777" w:rsidR="000E1660" w:rsidRDefault="00137478">
      <w:pPr>
        <w:pStyle w:val="BodyText"/>
        <w:rPr>
          <w:del w:id="51" w:author="Jason" w:date="2017-05-17T23:05:00Z"/>
        </w:rPr>
      </w:pPr>
      <w:del w:id="52" w:author="Jason" w:date="2017-05-17T23:05:00Z">
        <w:r>
          <w:delTex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delText>
        </w:r>
        <w:r>
          <w:rPr>
            <w:i/>
          </w:rPr>
          <w:delText>Armstrong</w:delText>
        </w:r>
        <w:r>
          <w:delTex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delText>
        </w:r>
      </w:del>
    </w:p>
    <w:p w14:paraId="01C46BAA" w14:textId="77777777" w:rsidR="000E1660" w:rsidRDefault="00137478">
      <w:pPr>
        <w:pStyle w:val="BodyText"/>
        <w:rPr>
          <w:del w:id="53" w:author="Jason" w:date="2017-05-17T23:05:00Z"/>
        </w:rPr>
      </w:pPr>
      <w:del w:id="54" w:author="Jason" w:date="2017-05-17T23:05:00Z">
        <w:r>
          <w:delTex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delText>
        </w:r>
        <w:r>
          <w:rPr>
            <w:i/>
          </w:rPr>
          <w:delText>Taylor</w:delText>
        </w:r>
        <w:r>
          <w:delText xml:space="preserve"> [1998], and mixed phases along grain boundaries were discarded on a case-by-case basis. The resulting classification was checked for consistency with optical and backscatter imagery.</w:delText>
        </w:r>
      </w:del>
    </w:p>
    <w:p w14:paraId="67631898" w14:textId="77777777" w:rsidR="000E1660" w:rsidRDefault="00137478">
      <w:pPr>
        <w:pStyle w:val="BodyText"/>
        <w:rPr>
          <w:del w:id="55" w:author="Jason" w:date="2017-05-17T23:05:00Z"/>
        </w:rPr>
      </w:pPr>
      <w:del w:id="56" w:author="Jason" w:date="2017-05-17T23:05:00Z">
        <w:r>
          <w:delText>Isotope and trace-element geochemical techniques are used only for the harzburgite and lherzolite samples in the dataset, and are discussed throughout Section 2.4.</w:delText>
        </w:r>
      </w:del>
    </w:p>
    <w:p w14:paraId="5FB37621" w14:textId="77777777" w:rsidR="000E1660" w:rsidRDefault="00137478">
      <w:pPr>
        <w:pStyle w:val="Heading2"/>
        <w:rPr>
          <w:del w:id="57" w:author="Jason" w:date="2017-05-17T23:05:00Z"/>
        </w:rPr>
      </w:pPr>
      <w:bookmarkStart w:id="58" w:name="the-basaltic-host"/>
      <w:bookmarkEnd w:id="58"/>
      <w:del w:id="59" w:author="Jason" w:date="2017-05-17T23:05:00Z">
        <w:r>
          <w:delText>The basaltic host</w:delText>
        </w:r>
      </w:del>
    </w:p>
    <w:p w14:paraId="02C7CAF3" w14:textId="77777777" w:rsidR="000E1660" w:rsidRDefault="00137478">
      <w:pPr>
        <w:pStyle w:val="FirstParagraph"/>
        <w:rPr>
          <w:del w:id="60" w:author="Jason" w:date="2017-05-17T23:05:00Z"/>
        </w:rPr>
      </w:pPr>
      <w:del w:id="61" w:author="Jason" w:date="2017-05-17T23:05:00Z">
        <w:r>
          <w:delText>The Crystal Knob lava (sample CK-1) is an alkali basalt with sparse vesicles and abundant phenocrysts of feldspar, clinopyroxene, and olivine. The sample also contains dunite and multiphase peridotite fragments ranging from aggregates of a few grains to ~5 cm diameter.</w:delText>
        </w:r>
      </w:del>
    </w:p>
    <w:p w14:paraId="45C18287" w14:textId="77777777" w:rsidR="000E1660" w:rsidRDefault="00137478">
      <w:pPr>
        <w:pStyle w:val="BodyText"/>
        <w:rPr>
          <w:del w:id="62" w:author="Jason" w:date="2017-05-17T23:05:00Z"/>
        </w:rPr>
      </w:pPr>
      <w:del w:id="63" w:author="Jason" w:date="2017-05-17T23:05:00Z">
        <w:r>
          <w:delTex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delText>
        </w:r>
      </w:del>
    </w:p>
    <w:p w14:paraId="2BB93C01" w14:textId="77777777" w:rsidR="000E1660" w:rsidRDefault="00137478">
      <w:pPr>
        <w:pStyle w:val="BodyText"/>
        <w:rPr>
          <w:del w:id="64" w:author="Jason" w:date="2017-05-17T23:05:00Z"/>
        </w:rPr>
      </w:pPr>
      <w:del w:id="65" w:author="Jason" w:date="2017-05-17T23:05:00Z">
        <w:r>
          <w:delTex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delText>
        </w:r>
      </w:del>
    </w:p>
    <w:p w14:paraId="7C3FBD5D" w14:textId="77777777" w:rsidR="000E1660" w:rsidRDefault="00137478">
      <w:pPr>
        <w:pStyle w:val="BodyText"/>
        <w:rPr>
          <w:del w:id="66" w:author="Jason" w:date="2017-05-17T23:05:00Z"/>
        </w:rPr>
      </w:pPr>
      <w:del w:id="67" w:author="Jason" w:date="2017-05-17T23:05:00Z">
        <w:r>
          <w:delTex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delText>
        </w:r>
        <w:r>
          <w:rPr>
            <w:b/>
          </w:rPr>
          <w:delText>¿fig:cpx_profile?</w:delText>
        </w:r>
        <w:r>
          <w:delText>] has a large core with Mg# ~90, but material with Mg# &lt; 75 occurs only in the outermost 30 µm of the grain. This suggests that the last phase of the magma's fractionation occurred relatively quickly, perhaps as the flow cooled.</w:delText>
        </w:r>
      </w:del>
    </w:p>
    <w:p w14:paraId="3450922C" w14:textId="77777777" w:rsidR="000E1660" w:rsidRDefault="00137478">
      <w:pPr>
        <w:pStyle w:val="BodyText"/>
        <w:rPr>
          <w:del w:id="68" w:author="Jason" w:date="2017-05-17T23:05:00Z"/>
        </w:rPr>
      </w:pPr>
      <w:del w:id="69" w:author="Jason" w:date="2017-05-17T23:05:00Z">
        <w:r>
          <w:delText xml:space="preserve">Major-element analysis of olivine "phenocrysts" in the host lava shows a well-sampled trendline from compositions comparable to fertile peridotite xenoliths (Mg# </w:delText>
        </w:r>
        <m:oMath>
          <m:r>
            <w:rPr>
              <w:rFonts w:ascii="Cambria Math" w:hAnsi="Cambria Math"/>
            </w:rPr>
            <m:t>≈</m:t>
          </m:r>
        </m:oMath>
        <w:r>
          <w:delText xml:space="preserve"> 89) through progressively lower Mg# cumulate grains, with cumulate aggregates clustered at Mg#=68 [Figure </w:delText>
        </w:r>
        <w:r>
          <w:rPr>
            <w:b/>
          </w:rPr>
          <w:delText>¿fig:major_elements?</w:delText>
        </w:r>
        <w:r>
          <w:delText>]. Thus, olivine grains in the host lava range from true phenocrysts, to cumulates from various intermediate stages of magma evolution and entrained xenocrysts corresponding to entrained peridotites.</w:delText>
        </w:r>
      </w:del>
    </w:p>
    <w:p w14:paraId="12045F5B" w14:textId="77777777" w:rsidR="000E1660" w:rsidRDefault="00137478">
      <w:pPr>
        <w:pStyle w:val="BodyText"/>
        <w:rPr>
          <w:del w:id="70" w:author="Jason" w:date="2017-05-17T23:05:00Z"/>
        </w:rPr>
      </w:pPr>
      <w:del w:id="71" w:author="Jason" w:date="2017-05-17T23:05:00Z">
        <w:r>
          <w:delText>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fractionation.</w:delText>
        </w:r>
      </w:del>
    </w:p>
    <w:p w14:paraId="4CCAD078" w14:textId="77777777" w:rsidR="000E1660" w:rsidRDefault="00137478">
      <w:pPr>
        <w:pStyle w:val="Heading2"/>
        <w:rPr>
          <w:del w:id="72" w:author="Jason" w:date="2017-05-17T23:05:00Z"/>
        </w:rPr>
      </w:pPr>
      <w:bookmarkStart w:id="73" w:name="sec:xenoliths"/>
      <w:bookmarkEnd w:id="73"/>
      <w:del w:id="74" w:author="Jason" w:date="2017-05-17T23:05:00Z">
        <w:r>
          <w:delText>Peridotite xenoliths</w:delText>
        </w:r>
      </w:del>
    </w:p>
    <w:p w14:paraId="1BAC5E18" w14:textId="77777777" w:rsidR="000E1660" w:rsidRDefault="00137478">
      <w:pPr>
        <w:pStyle w:val="FirstParagraph"/>
        <w:rPr>
          <w:del w:id="75" w:author="Jason" w:date="2017-05-17T23:05:00Z"/>
        </w:rPr>
      </w:pPr>
      <w:del w:id="76" w:author="Jason" w:date="2017-05-17T23:05:00Z">
        <w:r>
          <w:delText xml:space="preserve">The peridotite samples (CK-2 through CK-7) are texturally classified using the scheme of </w:delText>
        </w:r>
        <w:r>
          <w:rPr>
            <w:i/>
          </w:rPr>
          <w:delText>Pike and Schwarzman</w:delText>
        </w:r>
        <w:r>
          <w:delText xml:space="preserve"> [1977]. All samples display an allotriomorphic granular texture with anisotropy largely absent. There are no significant petrographically observed plastic deformation features (e.g. kink domains in olivine grains) in any of the samples. However, samples CK-2 and CK-5 exhibit a weak shape-preferred alignment in elongate spinels.</w:delText>
        </w:r>
      </w:del>
    </w:p>
    <w:p w14:paraId="3EA271AC" w14:textId="77777777" w:rsidR="000E1660" w:rsidRDefault="00137478">
      <w:pPr>
        <w:pStyle w:val="BodyText"/>
        <w:rPr>
          <w:del w:id="77" w:author="Jason" w:date="2017-05-17T23:05:00Z"/>
        </w:rPr>
      </w:pPr>
      <w:del w:id="78" w:author="Jason" w:date="2017-05-17T23:05:00Z">
        <w:r>
          <w:delTex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abundant exsolution lamellae and graphic recrystallization of orthopyroxene and clinopyroxene.</w:delText>
        </w:r>
      </w:del>
    </w:p>
    <w:p w14:paraId="78EF9ABD" w14:textId="77777777" w:rsidR="000E1660" w:rsidRDefault="00137478">
      <w:pPr>
        <w:pStyle w:val="Heading3"/>
        <w:rPr>
          <w:del w:id="79" w:author="Jason" w:date="2017-05-17T23:05:00Z"/>
        </w:rPr>
      </w:pPr>
      <w:bookmarkStart w:id="80" w:name="compositions-of-dominant-phases"/>
      <w:bookmarkEnd w:id="80"/>
      <w:del w:id="81" w:author="Jason" w:date="2017-05-17T23:05:00Z">
        <w:r>
          <w:delText>Compositions of dominant phases</w:delText>
        </w:r>
      </w:del>
    </w:p>
    <w:p w14:paraId="1B103AE6" w14:textId="77777777" w:rsidR="000E1660" w:rsidRDefault="00137478">
      <w:pPr>
        <w:pStyle w:val="FirstParagraph"/>
        <w:rPr>
          <w:del w:id="82" w:author="Jason" w:date="2017-05-17T23:05:00Z"/>
        </w:rPr>
      </w:pPr>
      <w:del w:id="83" w:author="Jason" w:date="2017-05-17T23:05:00Z">
        <w:r>
          <w:delText>Major-element abundances for the peridotite xenoliths were measured by electron microprobe using methods discussed in Section 2.2. Results are summarized in Table </w:delText>
        </w:r>
        <w:r>
          <w:rPr>
            <w:b/>
          </w:rPr>
          <w:delText>¿tbl:minerals?</w:delText>
        </w:r>
        <w:r>
          <w:delText xml:space="preserve"> and Figure </w:delText>
        </w:r>
        <w:r>
          <w:rPr>
            <w:b/>
          </w:rPr>
          <w:delText>¿fig:major_elements?</w:delText>
        </w:r>
        <w:r>
          <w:delText>. Generally, phase compositions show tight per-sample groupings, which suggest equilibrium within samples. The major silicate phases show Mg# &gt; 87, consistent with fertile or residual mantle compositions. Variation in Mg# between samples indicates differences in melt-extraction history between the samples.</w:delText>
        </w:r>
      </w:del>
    </w:p>
    <w:p w14:paraId="58B0554E" w14:textId="77777777" w:rsidR="000E1660" w:rsidRDefault="00137478">
      <w:pPr>
        <w:pStyle w:val="BodyText"/>
        <w:rPr>
          <w:del w:id="84" w:author="Jason" w:date="2017-05-17T23:05:00Z"/>
        </w:rPr>
      </w:pPr>
      <w:del w:id="85" w:author="Jason" w:date="2017-05-17T23:05:00Z">
        <w:r>
          <w:delTex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delText>
        </w:r>
      </w:del>
    </w:p>
    <w:p w14:paraId="7FC583AC" w14:textId="77777777" w:rsidR="000E1660" w:rsidRDefault="00137478">
      <w:pPr>
        <w:pStyle w:val="BodyText"/>
        <w:rPr>
          <w:del w:id="86" w:author="Jason" w:date="2017-05-17T23:05:00Z"/>
        </w:rPr>
      </w:pPr>
      <w:del w:id="87" w:author="Jason" w:date="2017-05-17T23:05:00Z">
        <w:r>
          <w:delTex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delText>
        </w:r>
        <m:oMath>
          <m:r>
            <w:rPr>
              <w:rFonts w:ascii="Cambria Math" w:hAnsi="Cambria Math"/>
            </w:rPr>
            <m:t>Σ</m:t>
          </m:r>
          <m:r>
            <m:rPr>
              <m:sty m:val="p"/>
            </m:rPr>
            <w:rPr>
              <w:rFonts w:ascii="Cambria Math" w:hAnsi="Cambria Math"/>
            </w:rPr>
            <m:t>cations</m:t>
          </m:r>
          <m:r>
            <w:rPr>
              <w:rFonts w:ascii="Cambria Math" w:hAnsi="Cambria Math"/>
            </w:rPr>
            <m:t>=3</m:t>
          </m:r>
        </m:oMath>
        <w:r>
          <w:delText xml:space="preserve"> with a 4-oxygen basis. This correction results in spinel Mg# between 75 and 81, slightly higher than the uncorrected value. Results are shown in Table </w:delText>
        </w:r>
        <w:r>
          <w:rPr>
            <w:b/>
          </w:rPr>
          <w:delText>¿tbl:spinel_correction?</w:delText>
        </w:r>
        <w:r>
          <w:delText xml:space="preserve"> and Figure </w:delText>
        </w:r>
        <w:r>
          <w:rPr>
            <w:b/>
          </w:rPr>
          <w:delText>¿fig:spinel_cr?</w:delText>
        </w:r>
        <w:r>
          <w:delTex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a].</w:delText>
        </w:r>
      </w:del>
    </w:p>
    <w:p w14:paraId="575964BB" w14:textId="77777777" w:rsidR="000E1660" w:rsidRDefault="00137478">
      <w:pPr>
        <w:pStyle w:val="BodyText"/>
        <w:rPr>
          <w:del w:id="88" w:author="Jason" w:date="2017-05-17T23:05:00Z"/>
        </w:rPr>
      </w:pPr>
      <w:del w:id="89" w:author="Jason" w:date="2017-05-17T23:05:00Z">
        <w:r>
          <w:delTex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delText>
        </w:r>
      </w:del>
    </w:p>
    <w:p w14:paraId="1B7A2E88" w14:textId="77777777" w:rsidR="000E1660" w:rsidRDefault="00137478">
      <w:pPr>
        <w:pStyle w:val="Heading3"/>
        <w:rPr>
          <w:del w:id="90" w:author="Jason" w:date="2017-05-17T23:05:00Z"/>
        </w:rPr>
      </w:pPr>
      <w:bookmarkStart w:id="91" w:name="modal-mineralogy"/>
      <w:bookmarkEnd w:id="91"/>
      <w:del w:id="92" w:author="Jason" w:date="2017-05-17T23:05:00Z">
        <w:r>
          <w:delText>Modal mineralogy</w:delText>
        </w:r>
      </w:del>
    </w:p>
    <w:p w14:paraId="3957CDA8" w14:textId="77777777" w:rsidR="000E1660" w:rsidRDefault="00137478">
      <w:pPr>
        <w:pStyle w:val="FirstParagraph"/>
        <w:rPr>
          <w:del w:id="93" w:author="Jason" w:date="2017-05-17T23:05:00Z"/>
        </w:rPr>
      </w:pPr>
      <w:del w:id="94" w:author="Jason" w:date="2017-05-17T23:05:00Z">
        <w:r>
          <w:delText>The peridotite samples are lithologically classified using recalculated whole-rock mineral modes. Mineralogy was classified on a ~5000 pixel grid atop coregistered optical scans and electron backscatter mosaics [Figure </w:delText>
        </w:r>
        <w:r>
          <w:rPr>
            <w:b/>
          </w:rPr>
          <w:delText>¿fig:textures?</w:delText>
        </w:r>
        <w:r>
          <w:delText>]. Volumetric modes were converted to %wt using representative densities for spinel-facies peridotite phases [</w:delText>
        </w:r>
        <w:r>
          <w:rPr>
            <w:i/>
          </w:rPr>
          <w:delText>Nesse</w:delText>
        </w:r>
        <w:r>
          <w:delText>, 2000]. Results are shown in Table </w:delText>
        </w:r>
        <w:r>
          <w:rPr>
            <w:b/>
          </w:rPr>
          <w:delText>¿tbl:modal_mineralogy?</w:delText>
        </w:r>
        <w:r>
          <w:delText xml:space="preserve"> and Figure </w:delText>
        </w:r>
        <w:r>
          <w:rPr>
            <w:b/>
          </w:rPr>
          <w:delText>¿fig:modes?</w:delText>
        </w:r>
        <w:r>
          <w:delText>.</w:delText>
        </w:r>
      </w:del>
    </w:p>
    <w:p w14:paraId="78796CFC" w14:textId="77777777" w:rsidR="000E1660" w:rsidRDefault="00137478">
      <w:pPr>
        <w:pStyle w:val="BodyText"/>
        <w:rPr>
          <w:del w:id="95" w:author="Jason" w:date="2017-05-17T23:05:00Z"/>
        </w:rPr>
      </w:pPr>
      <w:del w:id="96" w:author="Jason" w:date="2017-05-17T23:05:00Z">
        <w:r>
          <w:delTex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delText>
        </w:r>
        <w:r>
          <w:rPr>
            <w:i/>
          </w:rPr>
          <w:delText>Frey and Prinz</w:delText>
        </w:r>
        <w:r>
          <w:delText xml:space="preserve"> [1978] classification system.</w:delText>
        </w:r>
      </w:del>
    </w:p>
    <w:p w14:paraId="65570046" w14:textId="77777777" w:rsidR="000E1660" w:rsidRDefault="00137478">
      <w:pPr>
        <w:pStyle w:val="Heading3"/>
        <w:rPr>
          <w:del w:id="97" w:author="Jason" w:date="2017-05-17T23:05:00Z"/>
        </w:rPr>
      </w:pPr>
      <w:bookmarkStart w:id="98" w:name="whole-rock-composition"/>
      <w:bookmarkEnd w:id="98"/>
      <w:del w:id="99" w:author="Jason" w:date="2017-05-17T23:05:00Z">
        <w:r>
          <w:delText>Whole-rock composition</w:delText>
        </w:r>
      </w:del>
    </w:p>
    <w:p w14:paraId="55B259AA" w14:textId="77777777" w:rsidR="000E1660" w:rsidRDefault="00137478">
      <w:pPr>
        <w:pStyle w:val="FirstParagraph"/>
        <w:rPr>
          <w:del w:id="100" w:author="Jason" w:date="2017-05-17T23:05:00Z"/>
        </w:rPr>
      </w:pPr>
      <w:del w:id="101" w:author="Jason" w:date="2017-05-17T23:05:00Z">
        <w:r>
          <w:delText>Whole-rock major-element abundances are reconstructed from averaged mineral composition and estimated modes. Representative mineral and recalculated whole-rock compositions are tabulated in Table </w:delText>
        </w:r>
        <w:r>
          <w:rPr>
            <w:b/>
          </w:rPr>
          <w:delText>¿tbl:minerals?</w:delText>
        </w:r>
        <w:r>
          <w:delText>.</w:delText>
        </w:r>
      </w:del>
    </w:p>
    <w:p w14:paraId="3626BF9A" w14:textId="77777777" w:rsidR="000E1660" w:rsidRDefault="00137478">
      <w:pPr>
        <w:pStyle w:val="BodyText"/>
        <w:rPr>
          <w:del w:id="102" w:author="Jason" w:date="2017-05-17T23:05:00Z"/>
        </w:rPr>
      </w:pPr>
      <w:del w:id="103" w:author="Jason" w:date="2017-05-17T23:05:00Z">
        <w:r>
          <w:delText xml:space="preserve">Whole-rock Mg# (molar Mg/(Mg+Fe) </w:delText>
        </w:r>
        <m:oMath>
          <m:r>
            <w:rPr>
              <w:rFonts w:ascii="Cambria Math" w:hAnsi="Cambria Math"/>
            </w:rPr>
            <m:t>⋅</m:t>
          </m:r>
        </m:oMath>
        <w:r>
          <w:delText xml:space="preserve"> 100) ranges from 87 to 91. Within each sample, a consistent Mg# for all silicate phases [Figure </w:delText>
        </w:r>
        <w:r>
          <w:rPr>
            <w:b/>
          </w:rPr>
          <w:delText>¿fig:major_elements?</w:delText>
        </w:r>
        <w:r>
          <w:delText xml:space="preserve">] is indicative of Fe-Mg equilibrium. All samples contain &lt;1%wt spinel, which show variation that mirrors that of the silicate phases. A range of spinel Cr# (molar Cr/(Cr+Al) </w:delText>
        </w:r>
        <m:oMath>
          <m:r>
            <w:rPr>
              <w:rFonts w:ascii="Cambria Math" w:hAnsi="Cambria Math"/>
            </w:rPr>
            <m:t>⋅</m:t>
          </m:r>
        </m:oMath>
        <w:r>
          <w:delText xml:space="preserve"> 100) from 10 to 27 implies variation in degree of partial melting between samples [</w:delText>
        </w:r>
        <w:r>
          <w:rPr>
            <w:i/>
          </w:rPr>
          <w:delText>Dick and Bullen</w:delText>
        </w:r>
        <w:r>
          <w:delText>, 1984].</w:delText>
        </w:r>
      </w:del>
    </w:p>
    <w:p w14:paraId="07913F8E" w14:textId="77777777" w:rsidR="000E1660" w:rsidRDefault="00137478">
      <w:pPr>
        <w:pStyle w:val="BodyText"/>
        <w:rPr>
          <w:del w:id="104" w:author="Jason" w:date="2017-05-17T23:05:00Z"/>
        </w:rPr>
      </w:pPr>
      <w:del w:id="105" w:author="Jason" w:date="2017-05-17T23:05:00Z">
        <w:r>
          <w:delTex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delText>
        </w:r>
      </w:del>
    </w:p>
    <w:p w14:paraId="6A3FDE6F" w14:textId="77777777" w:rsidR="000E1660" w:rsidRDefault="00137478">
      <w:pPr>
        <w:pStyle w:val="BodyText"/>
        <w:rPr>
          <w:del w:id="106" w:author="Jason" w:date="2017-05-17T23:05:00Z"/>
        </w:rPr>
      </w:pPr>
      <w:del w:id="107" w:author="Jason" w:date="2017-05-17T23:05:00Z">
        <w:r>
          <w:delTex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delText>
        </w:r>
      </w:del>
    </w:p>
    <w:p w14:paraId="2F453CD7" w14:textId="77777777" w:rsidR="000E1660" w:rsidRDefault="00137478">
      <w:pPr>
        <w:pStyle w:val="Heading2"/>
        <w:rPr>
          <w:del w:id="108" w:author="Jason" w:date="2017-05-17T23:05:00Z"/>
        </w:rPr>
      </w:pPr>
      <w:bookmarkStart w:id="109" w:name="rb-sr-and-sm-nd-isotopes"/>
      <w:bookmarkEnd w:id="109"/>
      <w:del w:id="110" w:author="Jason" w:date="2017-05-17T23:05:00Z">
        <w:r>
          <w:delText>Rb-Sr and Sm-Nd isotopes</w:delText>
        </w:r>
      </w:del>
    </w:p>
    <w:p w14:paraId="0E3BC8E5" w14:textId="77777777" w:rsidR="000E1660" w:rsidRDefault="00137478">
      <w:pPr>
        <w:pStyle w:val="FirstParagraph"/>
        <w:rPr>
          <w:del w:id="111" w:author="Jason" w:date="2017-05-17T23:05:00Z"/>
        </w:rPr>
      </w:pPr>
      <w:del w:id="112" w:author="Jason" w:date="2017-05-17T23:05:00Z">
        <w:r>
          <w:delText xml:space="preserve">Portions of each polyphase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delText>
        </w:r>
        <m:oMath>
          <m:sSup>
            <m:sSupPr>
              <m:ctrlPr>
                <w:rPr>
                  <w:rFonts w:ascii="Cambria Math" w:hAnsi="Cambria Math"/>
                </w:rPr>
              </m:ctrlPr>
            </m:sSupPr>
            <m:e/>
            <m:sup>
              <m:r>
                <w:rPr>
                  <w:rFonts w:ascii="Cambria Math" w:hAnsi="Cambria Math"/>
                </w:rPr>
                <m:t>147</m:t>
              </m:r>
            </m:sup>
          </m:sSup>
        </m:oMath>
        <w:r>
          <w:delText>Sm-</w:delText>
        </w:r>
        <m:oMath>
          <m:sSup>
            <m:sSupPr>
              <m:ctrlPr>
                <w:rPr>
                  <w:rFonts w:ascii="Cambria Math" w:hAnsi="Cambria Math"/>
                </w:rPr>
              </m:ctrlPr>
            </m:sSupPr>
            <m:e/>
            <m:sup>
              <m:r>
                <w:rPr>
                  <w:rFonts w:ascii="Cambria Math" w:hAnsi="Cambria Math"/>
                </w:rPr>
                <m:t>150</m:t>
              </m:r>
            </m:sup>
          </m:sSup>
        </m:oMath>
        <w:r>
          <w:delText>Nd tracers [</w:delText>
        </w:r>
        <w:r>
          <w:rPr>
            <w:i/>
          </w:rPr>
          <w:delText>Wasserburg et al.</w:delText>
        </w:r>
        <w:r>
          <w:delText>, 1981]. Samarium was analyzed using a static routine on a 54 VG Sector multicollector thermal ionization mass spectrometer (TIMS), and neodymium was measured as an oxide on a 354 VG Sector instrument. Results are presented in Table </w:delText>
        </w:r>
        <w:r>
          <w:rPr>
            <w:b/>
          </w:rPr>
          <w:delText>¿tbl:isotopes_table?</w:delText>
        </w:r>
        <w:r>
          <w:delText>.</w:delText>
        </w:r>
      </w:del>
    </w:p>
    <w:p w14:paraId="2696A2EE" w14:textId="77777777" w:rsidR="000E1660" w:rsidRDefault="00137478">
      <w:pPr>
        <w:pStyle w:val="BodyText"/>
        <w:rPr>
          <w:del w:id="113" w:author="Jason" w:date="2017-05-17T23:05:00Z"/>
        </w:rPr>
      </w:pPr>
      <w:del w:id="114" w:author="Jason" w:date="2017-05-17T23:05:00Z">
        <w:r>
          <w:delText>Rb-Sr and Sm-Nd radiogenic isotope data for clinopyroxene separates show these samples to be derived from the depleted convecting mantle. All xenolith samples are enriched in radiogenic  (</w:delText>
        </w:r>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delText xml:space="preserve"> from 10.3 to 11.0) and depleted in  (/ of .702). With respect to the central California coast, values here are well below those of 0.708 recorded by Salinian granites [e.g. </w:delText>
        </w:r>
        <w:r>
          <w:rPr>
            <w:i/>
          </w:rPr>
          <w:delText>Dickinson et al.</w:delText>
        </w:r>
        <w:r>
          <w:delText>, 2005],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delText>
        </w:r>
        <w:r>
          <w:rPr>
            <w:i/>
          </w:rPr>
          <w:delText>Luffi et al.</w:delText>
        </w:r>
        <w:r>
          <w:delText xml:space="preserve">, 2009; </w:delText>
        </w:r>
        <w:r>
          <w:rPr>
            <w:i/>
          </w:rPr>
          <w:delText>Wilshire et al.</w:delText>
        </w:r>
        <w:r>
          <w:delText>, 1988] and suggests an origin in the asthenospheric or underplated oceanic mantle [</w:delText>
        </w:r>
        <w:r>
          <w:rPr>
            <w:i/>
          </w:rPr>
          <w:delText>DePaolo and Wasserburg</w:delText>
        </w:r>
        <w:r>
          <w:delText xml:space="preserve">, 1976; </w:delText>
        </w:r>
        <w:r>
          <w:rPr>
            <w:i/>
          </w:rPr>
          <w:delText>McCulloch and Wasserburg</w:delText>
        </w:r>
        <w:r>
          <w:delText>, 1978].</w:delText>
        </w:r>
      </w:del>
    </w:p>
    <w:p w14:paraId="7BF53E9A" w14:textId="77777777" w:rsidR="000E1660" w:rsidRDefault="00137478">
      <w:pPr>
        <w:pStyle w:val="Heading2"/>
        <w:rPr>
          <w:del w:id="115" w:author="Jason" w:date="2017-05-17T23:05:00Z"/>
        </w:rPr>
      </w:pPr>
      <w:bookmarkStart w:id="116" w:name="trace-elements"/>
      <w:bookmarkEnd w:id="116"/>
      <w:del w:id="117" w:author="Jason" w:date="2017-05-17T23:05:00Z">
        <w:r>
          <w:delText>Trace Elements</w:delText>
        </w:r>
      </w:del>
    </w:p>
    <w:p w14:paraId="0A6F985A" w14:textId="77777777" w:rsidR="000E1660" w:rsidRDefault="00137478">
      <w:pPr>
        <w:pStyle w:val="FirstParagraph"/>
        <w:rPr>
          <w:del w:id="118" w:author="Jason" w:date="2017-05-17T23:05:00Z"/>
        </w:rPr>
      </w:pPr>
      <w:del w:id="119" w:author="Jason" w:date="2017-05-17T23:05:00Z">
        <w:r>
          <w:delTex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delText>
        </w:r>
        <w:r>
          <w:rPr>
            <w:i/>
          </w:rPr>
          <w:delText>Gao et al.</w:delText>
        </w:r>
        <w:r>
          <w:delTex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delText>
        </w:r>
        <w:r>
          <w:rPr>
            <w:i/>
          </w:rPr>
          <w:delText>Luffi et al.</w:delText>
        </w:r>
        <w:r>
          <w:delText xml:space="preserve">, 2009; </w:delText>
        </w:r>
        <w:r>
          <w:rPr>
            <w:i/>
          </w:rPr>
          <w:delText>Witt-Eickschen and O’Neill</w:delText>
        </w:r>
        <w:r>
          <w:delText>, 2005]. Results for measured pyroxene and recalculated whole-rock trace elements are shown in Table </w:delText>
        </w:r>
        <w:r>
          <w:rPr>
            <w:b/>
          </w:rPr>
          <w:delText>¿tbl:trace_elements?</w:delText>
        </w:r>
        <w:r>
          <w:delText>. Graphical results for pyroxene REEs are shown in Figure </w:delText>
        </w:r>
        <w:r>
          <w:rPr>
            <w:b/>
          </w:rPr>
          <w:delText>¿fig:spider?</w:delText>
        </w:r>
        <w:r>
          <w:delText>, and estimated whole-rock modes are shown in Figure </w:delText>
        </w:r>
        <w:r>
          <w:rPr>
            <w:b/>
          </w:rPr>
          <w:delText>¿fig:ree_model?</w:delText>
        </w:r>
        <w:r>
          <w:delText>.</w:delText>
        </w:r>
      </w:del>
    </w:p>
    <w:p w14:paraId="763478A7" w14:textId="77777777" w:rsidR="000E1660" w:rsidRDefault="00137478">
      <w:pPr>
        <w:pStyle w:val="BodyText"/>
        <w:rPr>
          <w:del w:id="120" w:author="Jason" w:date="2017-05-17T23:05:00Z"/>
        </w:rPr>
      </w:pPr>
      <w:del w:id="121" w:author="Jason" w:date="2017-05-17T23:05:00Z">
        <w:r>
          <w:delTex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delText>
        </w:r>
        <w:r>
          <w:rPr>
            <w:b/>
          </w:rPr>
          <w:delText>¿fig:cpx_literature_comparison?</w:delText>
        </w:r>
        <w:r>
          <w:delText>].</w:delText>
        </w:r>
      </w:del>
    </w:p>
    <w:p w14:paraId="56059534" w14:textId="77777777" w:rsidR="000E1660" w:rsidRDefault="00137478">
      <w:pPr>
        <w:pStyle w:val="Heading3"/>
        <w:rPr>
          <w:del w:id="122" w:author="Jason" w:date="2017-05-17T23:05:00Z"/>
        </w:rPr>
      </w:pPr>
      <w:bookmarkStart w:id="123" w:name="modeling-depletion-and-re-enrichment"/>
      <w:bookmarkEnd w:id="123"/>
      <w:del w:id="124" w:author="Jason" w:date="2017-05-17T23:05:00Z">
        <w:r>
          <w:delText>Modeling depletion and re-enrichment</w:delText>
        </w:r>
      </w:del>
    </w:p>
    <w:p w14:paraId="2F39D385" w14:textId="77777777" w:rsidR="000E1660" w:rsidRDefault="00137478">
      <w:pPr>
        <w:pStyle w:val="FirstParagraph"/>
        <w:rPr>
          <w:del w:id="125" w:author="Jason" w:date="2017-05-17T23:05:00Z"/>
        </w:rPr>
      </w:pPr>
      <w:del w:id="126" w:author="Jason" w:date="2017-05-17T23:05:00Z">
        <w:r>
          <w:delTex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delText>
        </w:r>
      </w:del>
    </w:p>
    <w:p w14:paraId="587450CF" w14:textId="77777777" w:rsidR="000E1660" w:rsidRDefault="00137478">
      <w:pPr>
        <w:pStyle w:val="BodyText"/>
        <w:rPr>
          <w:del w:id="127" w:author="Jason" w:date="2017-05-17T23:05:00Z"/>
        </w:rPr>
      </w:pPr>
      <w:del w:id="128" w:author="Jason" w:date="2017-05-17T23:05:00Z">
        <w:r>
          <w:delText xml:space="preserve">A depletion model is constructed in </w:delText>
        </w:r>
        <w:r>
          <w:rPr>
            <w:i/>
          </w:rPr>
          <w:delText>alphaMELTS</w:delText>
        </w:r>
        <w:r>
          <w:delText xml:space="preserve"> [</w:delText>
        </w:r>
        <w:r>
          <w:rPr>
            <w:i/>
          </w:rPr>
          <w:delText>Smith and Asimow</w:delText>
        </w:r>
        <w:r>
          <w:delTex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delText>
        </w:r>
        <w:r>
          <w:rPr>
            <w:i/>
          </w:rPr>
          <w:delText>Workman and Hart</w:delText>
        </w:r>
        <w:r>
          <w:delTex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delText>
        </w:r>
      </w:del>
    </w:p>
    <w:p w14:paraId="014CF796" w14:textId="77777777" w:rsidR="000E1660" w:rsidRDefault="00137478">
      <w:pPr>
        <w:pStyle w:val="BodyText"/>
        <w:rPr>
          <w:del w:id="129" w:author="Jason" w:date="2017-05-17T23:05:00Z"/>
        </w:rPr>
      </w:pPr>
      <w:del w:id="130" w:author="Jason" w:date="2017-05-17T23:05:00Z">
        <w:r>
          <w:delTex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delText>
        </w:r>
      </w:del>
    </w:p>
    <w:p w14:paraId="00C2D591" w14:textId="77777777" w:rsidR="000E1660" w:rsidRDefault="00137478">
      <w:pPr>
        <w:pStyle w:val="BodyText"/>
        <w:rPr>
          <w:del w:id="131" w:author="Jason" w:date="2017-05-17T23:05:00Z"/>
        </w:rPr>
      </w:pPr>
      <w:del w:id="132" w:author="Jason" w:date="2017-05-17T23:05:00Z">
        <w:r>
          <w:delText>The difference between the sample composition and this fitted depleted profile is taken as the contribution from batch addition of an enriching fluid. The net amounts of REE added during re-enrichment are then normalized to an average of 12</w:delText>
        </w:r>
        <m:oMath>
          <m:r>
            <w:rPr>
              <w:rFonts w:ascii="Cambria Math" w:hAnsi="Cambria Math"/>
            </w:rPr>
            <m:t>×</m:t>
          </m:r>
        </m:oMath>
        <w:r>
          <w:delText>primitive mantle for HREE, reflecting the average HREE concentrations in likely enriching fluids including normal MORB [</w:delText>
        </w:r>
        <w:r>
          <w:rPr>
            <w:i/>
          </w:rPr>
          <w:delText>Sun and McDonough</w:delText>
        </w:r>
        <w:r>
          <w:delText>, 1989] and alkali basalt [</w:delText>
        </w:r>
        <w:r>
          <w:rPr>
            <w:i/>
          </w:rPr>
          <w:delText>Farmer et al.</w:delText>
        </w:r>
        <w:r>
          <w:delTex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delText>
        </w:r>
      </w:del>
    </w:p>
    <w:p w14:paraId="4D87C543" w14:textId="77777777" w:rsidR="000E1660" w:rsidRDefault="00137478">
      <w:pPr>
        <w:pStyle w:val="BodyText"/>
        <w:rPr>
          <w:del w:id="133" w:author="Jason" w:date="2017-05-17T23:05:00Z"/>
        </w:rPr>
      </w:pPr>
      <w:del w:id="134" w:author="Jason" w:date="2017-05-17T23:05:00Z">
        <w:r>
          <w:delText>The results of this model show that the samples are variably depleted and all except CK-2 are re-enriched to some extent [Figure </w:delText>
        </w:r>
        <w:r>
          <w:rPr>
            <w:b/>
          </w:rPr>
          <w:delText>¿fig:ree_model?</w:delText>
        </w:r>
        <w:r>
          <w:delTex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b].</w:delText>
        </w:r>
      </w:del>
    </w:p>
    <w:p w14:paraId="6CA77968" w14:textId="77777777" w:rsidR="000E1660" w:rsidRDefault="00137478">
      <w:pPr>
        <w:pStyle w:val="BodyText"/>
        <w:rPr>
          <w:del w:id="135" w:author="Jason" w:date="2017-05-17T23:05:00Z"/>
        </w:rPr>
      </w:pPr>
      <w:del w:id="136" w:author="Jason" w:date="2017-05-17T23:05:00Z">
        <w:r>
          <w:delText>Primary depletion degrees of the xenolith samples are estimated by finding the model compositions that best fit the whole-rock HREE, MgO, and  composition of each sample. Results are summarized in Table </w:delText>
        </w:r>
        <w:r>
          <w:rPr>
            <w:b/>
          </w:rPr>
          <w:delText>¿tbl:depletion_degrees?</w:delText>
        </w:r>
        <w:r>
          <w:delText xml:space="preserve"> and show trends superficially similar to those visible in modal abundance [Figure </w:delText>
        </w:r>
        <w:r>
          <w:rPr>
            <w:b/>
          </w:rPr>
          <w:delText>¿fig:modes?</w:delText>
        </w:r>
        <w:r>
          <w:delText>] and trace element [Figure </w:delText>
        </w:r>
        <w:r>
          <w:rPr>
            <w:b/>
          </w:rPr>
          <w:delText>¿fig:spider?</w:delText>
        </w:r>
        <w:r>
          <w:delTex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delText>
        </w:r>
      </w:del>
    </w:p>
    <w:p w14:paraId="6FE9891C" w14:textId="77777777" w:rsidR="000E1660" w:rsidRDefault="00137478">
      <w:pPr>
        <w:pStyle w:val="Heading3"/>
        <w:rPr>
          <w:del w:id="137" w:author="Jason" w:date="2017-05-17T23:05:00Z"/>
        </w:rPr>
      </w:pPr>
      <w:bookmarkStart w:id="138" w:name="discussion-of-trace-elements"/>
      <w:bookmarkEnd w:id="138"/>
      <w:del w:id="139" w:author="Jason" w:date="2017-05-17T23:05:00Z">
        <w:r>
          <w:delText>Discussion of trace elements</w:delText>
        </w:r>
      </w:del>
    </w:p>
    <w:p w14:paraId="6D3DDA99" w14:textId="77777777" w:rsidR="000E1660" w:rsidRDefault="00137478">
      <w:pPr>
        <w:pStyle w:val="FirstParagraph"/>
        <w:rPr>
          <w:del w:id="140" w:author="Jason" w:date="2017-05-17T23:05:00Z"/>
        </w:rPr>
      </w:pPr>
      <w:del w:id="141" w:author="Jason" w:date="2017-05-17T23:05:00Z">
        <w:r>
          <w:delText>The trace element dataset developed here suggests that the samples were variably depleted of REEs following progressive fractional melting [</w:delText>
        </w:r>
        <w:r>
          <w:rPr>
            <w:i/>
          </w:rPr>
          <w:delText>Johnson et al.</w:delText>
        </w:r>
        <w:r>
          <w:delTex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delText>
        </w:r>
        <w:r>
          <w:rPr>
            <w:i/>
          </w:rPr>
          <w:delText>Warren</w:delText>
        </w:r>
        <w:r>
          <w:delText>, 2016], suggesting that this pattern arose from secondary re-enrichment by LREE-rich material at depth.</w:delText>
        </w:r>
      </w:del>
    </w:p>
    <w:p w14:paraId="78F82148" w14:textId="77777777" w:rsidR="000E1660" w:rsidRDefault="00137478">
      <w:pPr>
        <w:pStyle w:val="BodyText"/>
        <w:rPr>
          <w:del w:id="142" w:author="Jason" w:date="2017-05-17T23:05:00Z"/>
        </w:rPr>
      </w:pPr>
      <w:del w:id="143" w:author="Jason" w:date="2017-05-17T23:05:00Z">
        <w:r>
          <w:delText>The overall pattern of trace elements suggests that the xenolith samples are residues of progressive fractional melting of primitive mantle to form abyssal peridotites [</w:delText>
        </w:r>
        <w:r>
          <w:rPr>
            <w:i/>
          </w:rPr>
          <w:delText>Johnson et al.</w:delText>
        </w:r>
        <w:r>
          <w:delTex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delText>
        </w:r>
        <w:r>
          <w:rPr>
            <w:i/>
          </w:rPr>
          <w:delText>Luffi et al.</w:delText>
        </w:r>
        <w:r>
          <w:delText>, 2009]. However, it may also have arisen during melt extraction and entrainment prior to eruption. The latter seems to demand a significant residence time of the hotter xenoliths in a magma chamber at depth to allow LREE refertilization.</w:delText>
        </w:r>
      </w:del>
    </w:p>
    <w:p w14:paraId="6221B12E" w14:textId="77777777" w:rsidR="000E1660" w:rsidRDefault="00137478">
      <w:pPr>
        <w:pStyle w:val="Heading2"/>
        <w:rPr>
          <w:del w:id="144" w:author="Jason" w:date="2017-05-17T23:05:00Z"/>
        </w:rPr>
      </w:pPr>
      <w:bookmarkStart w:id="145" w:name="major-element-thermometry"/>
      <w:bookmarkEnd w:id="145"/>
      <w:del w:id="146" w:author="Jason" w:date="2017-05-17T23:05:00Z">
        <w:r>
          <w:delText>Major-element thermometry</w:delText>
        </w:r>
      </w:del>
    </w:p>
    <w:p w14:paraId="41970C73" w14:textId="77777777" w:rsidR="000E1660" w:rsidRDefault="00137478">
      <w:pPr>
        <w:pStyle w:val="FirstParagraph"/>
        <w:rPr>
          <w:del w:id="147" w:author="Jason" w:date="2017-05-17T23:05:00Z"/>
        </w:rPr>
      </w:pPr>
      <w:del w:id="148" w:author="Jason" w:date="2017-05-17T23:05:00Z">
        <w:r>
          <w:delText>Electron-microprobe major-element data is used as the basis for pyroxene Ca--exchange geothermometry. Several formulations of this reaction are tested: BKN [</w:delText>
        </w:r>
        <w:r>
          <w:rPr>
            <w:i/>
          </w:rPr>
          <w:delText>Brey and Köhler</w:delText>
        </w:r>
        <w:r>
          <w:delText>, 1990] and TA98 [</w:delText>
        </w:r>
        <w:r>
          <w:rPr>
            <w:i/>
          </w:rPr>
          <w:delText>Taylor</w:delText>
        </w:r>
        <w:r>
          <w:delText xml:space="preserve">, 1998] are two slightly different formulations based on empirical calibration of the two-pyroxene Ca exchange reaction in simple and natural systems. </w:delText>
        </w:r>
        <w:r>
          <w:rPr>
            <w:i/>
          </w:rPr>
          <w:delText>Taylor</w:delText>
        </w:r>
        <w:r>
          <w:delText xml:space="preserve"> [1998] is explicitly calibrated to account for errors arising from high Al content. The Ca-in-orthopyroxene (Ca-OPX) thermometer [</w:delText>
        </w:r>
        <w:r>
          <w:rPr>
            <w:i/>
          </w:rPr>
          <w:delText>Brey and Köhler</w:delText>
        </w:r>
        <w:r>
          <w:delText>, 1990] is formulated for use in the absence of clinopyroxene. Together, these thermometers can query the full range of major-element compositions seen in the Crystal Knob xenolith samples. Results are shown in Table </w:delText>
        </w:r>
        <w:r>
          <w:rPr>
            <w:b/>
          </w:rPr>
          <w:delText>¿tbl:thermometry?</w:delText>
        </w:r>
        <w:r>
          <w:delText xml:space="preserve"> and Figure </w:delText>
        </w:r>
        <w:r>
          <w:rPr>
            <w:b/>
          </w:rPr>
          <w:delText>¿fig:temp_comparisons?</w:delText>
        </w:r>
        <w:r>
          <w:delText>.</w:delText>
        </w:r>
      </w:del>
    </w:p>
    <w:p w14:paraId="5AC57057" w14:textId="77777777" w:rsidR="000E1660" w:rsidRDefault="00137478">
      <w:pPr>
        <w:pStyle w:val="Heading4"/>
        <w:rPr>
          <w:del w:id="149" w:author="Jason" w:date="2017-05-17T23:05:00Z"/>
        </w:rPr>
      </w:pPr>
      <w:bookmarkStart w:id="150" w:name="error-in-thermometer-calibrations"/>
      <w:bookmarkEnd w:id="150"/>
      <w:del w:id="151" w:author="Jason" w:date="2017-05-17T23:05:00Z">
        <w:r>
          <w:delText>Error in thermometer calibrations</w:delText>
        </w:r>
      </w:del>
    </w:p>
    <w:p w14:paraId="6373AE44" w14:textId="77777777" w:rsidR="000E1660" w:rsidRDefault="00137478">
      <w:pPr>
        <w:pStyle w:val="FirstParagraph"/>
        <w:rPr>
          <w:del w:id="152" w:author="Jason" w:date="2017-05-17T23:05:00Z"/>
        </w:rPr>
      </w:pPr>
      <w:del w:id="153" w:author="Jason" w:date="2017-05-17T23:05:00Z">
        <w:r>
          <w:delText>Core and rim compositions measured on the microprobe are separated to assess within-sample temperature disequilibrium and late-stage (e.g. eruptive) heating. Analytical errors (caused by uncertainty in microprobe data) are small, on the order of 5ºC (1</w:delText>
        </w:r>
        <m:oMath>
          <m:r>
            <w:rPr>
              <w:rFonts w:ascii="Cambria Math" w:hAnsi="Cambria Math"/>
            </w:rPr>
            <m:t>σ</m:t>
          </m:r>
        </m:oMath>
        <w:r>
          <w:delText xml:space="preserve">). Other sources of error include the calibration of the thermometer and potential bias from within-sample disequilibrium. </w:delText>
        </w:r>
        <w:r>
          <w:rPr>
            <w:i/>
          </w:rPr>
          <w:delText>Taylor</w:delText>
        </w:r>
        <w:r>
          <w:delText xml:space="preserve"> [1998] reports residuals of calibration of the thermometer to experimental data which yield total errors of 50-60ºC (1</w:delText>
        </w:r>
        <m:oMath>
          <m:r>
            <w:rPr>
              <w:rFonts w:ascii="Cambria Math" w:hAnsi="Cambria Math"/>
            </w:rPr>
            <m:t>σ</m:t>
          </m:r>
        </m:oMath>
        <w:r>
          <w:delText>). Unreported calibration errors for the BKN and Ca-OPX thermometers are likely similar in scale [</w:delText>
        </w:r>
        <w:r>
          <w:rPr>
            <w:i/>
          </w:rPr>
          <w:delText>Taylor</w:delText>
        </w:r>
        <w:r>
          <w:delTex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delText>
        </w:r>
      </w:del>
    </w:p>
    <w:p w14:paraId="67F15FC9" w14:textId="77777777" w:rsidR="000E1660" w:rsidRDefault="00137478">
      <w:pPr>
        <w:pStyle w:val="BodyText"/>
        <w:rPr>
          <w:del w:id="154" w:author="Jason" w:date="2017-05-17T23:05:00Z"/>
        </w:rPr>
      </w:pPr>
      <w:del w:id="155" w:author="Jason" w:date="2017-05-17T23:05:00Z">
        <w:r>
          <w:delTex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delText>
        </w:r>
        <w:r>
          <w:rPr>
            <w:i/>
          </w:rPr>
          <w:delText>n</w:delText>
        </w:r>
        <w:r>
          <w:delText xml:space="preserve"> ranging from 19 to 74 pairs per group) accounts for within-sample variation and provides an approximation of measurement precision.</w:delText>
        </w:r>
      </w:del>
    </w:p>
    <w:p w14:paraId="31F4903D" w14:textId="77777777" w:rsidR="000E1660" w:rsidRDefault="00137478">
      <w:pPr>
        <w:pStyle w:val="BodyText"/>
        <w:rPr>
          <w:del w:id="156" w:author="Jason" w:date="2017-05-17T23:05:00Z"/>
        </w:rPr>
      </w:pPr>
      <w:del w:id="157" w:author="Jason" w:date="2017-05-17T23:05:00Z">
        <w:r>
          <w:delText xml:space="preserve">TA98 and BKN temperatures have a strong linear relationship, with BKN temperature estimates higher by up to 50ºC. The disparity decreases towards higher temperatures and conforms to the relationship between the two thermometers found by </w:delText>
        </w:r>
        <w:r>
          <w:rPr>
            <w:i/>
          </w:rPr>
          <w:delText>Nimis and Grütter</w:delText>
        </w:r>
        <w:r>
          <w:delText xml:space="preserve"> [2010]. This relationship can be expressed as </w:delText>
        </w:r>
        <m:oMath>
          <m:sSub>
            <m:sSubPr>
              <m:ctrlPr>
                <w:rPr>
                  <w:rFonts w:ascii="Cambria Math" w:hAnsi="Cambria Math"/>
                </w:rPr>
              </m:ctrlPr>
            </m:sSubPr>
            <m:e>
              <m:r>
                <w:rPr>
                  <w:rFonts w:ascii="Cambria Math" w:hAnsi="Cambria Math"/>
                </w:rPr>
                <m:t>T</m:t>
              </m:r>
            </m:e>
            <m:sub>
              <m:r>
                <m:rPr>
                  <m:sty m:val="p"/>
                </m:rPr>
                <w:rPr>
                  <w:rFonts w:ascii="Cambria Math" w:hAnsi="Cambria Math"/>
                </w:rPr>
                <m:t>BKN</m:t>
              </m:r>
            </m:sub>
          </m:sSub>
          <m:r>
            <w:rPr>
              <w:rFonts w:ascii="Cambria Math" w:hAnsi="Cambria Math"/>
            </w:rPr>
            <m:t>=0.9 </m:t>
          </m:r>
          <m:sSub>
            <m:sSubPr>
              <m:ctrlPr>
                <w:rPr>
                  <w:rFonts w:ascii="Cambria Math" w:hAnsi="Cambria Math"/>
                </w:rPr>
              </m:ctrlPr>
            </m:sSubPr>
            <m:e>
              <m:r>
                <w:rPr>
                  <w:rFonts w:ascii="Cambria Math" w:hAnsi="Cambria Math"/>
                </w:rPr>
                <m:t>T</m:t>
              </m:r>
            </m:e>
            <m:sub>
              <m:r>
                <m:rPr>
                  <m:sty m:val="p"/>
                </m:rPr>
                <w:rPr>
                  <w:rFonts w:ascii="Cambria Math" w:hAnsi="Cambria Math"/>
                </w:rPr>
                <m:t>TA98</m:t>
              </m:r>
            </m:sub>
          </m:sSub>
          <m:r>
            <w:rPr>
              <w:rFonts w:ascii="Cambria Math" w:hAnsi="Cambria Math"/>
            </w:rPr>
            <m:t>+145</m:t>
          </m:r>
        </m:oMath>
        <w:r>
          <w:delText xml:space="preserve"> for temperatures in ºC. </w:delText>
        </w:r>
        <w:r>
          <w:rPr>
            <w:i/>
          </w:rPr>
          <w:delText>Nimis and Grütter</w:delText>
        </w:r>
        <w:r>
          <w:delText xml:space="preserve"> [2010] shows that TA98 performs well against experimental results in several scenarios and advises its use over BKN. The Ca-in-OPX thermometer generally yields results coincident with BKN temperatures (sensibly, as they were calibrated from the same dataset) [</w:delText>
        </w:r>
        <w:r>
          <w:rPr>
            <w:i/>
          </w:rPr>
          <w:delText>Brey and Köhler</w:delText>
        </w:r>
        <w:r>
          <w:delText xml:space="preserve">, 1990]. The Ca-in-OPX thermometer yields remarkably little within-sample scatter, possibly the result of fast diffusion and complete re-equilibration of small amounts of Ca in orthopyroxene, or of generally higher stability of this more refractory phase against late magmatic modification. </w:delText>
        </w:r>
      </w:del>
    </w:p>
    <w:p w14:paraId="0E4E556C" w14:textId="77777777" w:rsidR="000E1660" w:rsidRDefault="00137478">
      <w:pPr>
        <w:pStyle w:val="Heading3"/>
        <w:rPr>
          <w:del w:id="158" w:author="Jason" w:date="2017-05-17T23:05:00Z"/>
        </w:rPr>
      </w:pPr>
      <w:bookmarkStart w:id="159" w:name="core-temperatures"/>
      <w:bookmarkEnd w:id="159"/>
      <w:del w:id="160" w:author="Jason" w:date="2017-05-17T23:05:00Z">
        <w:r>
          <w:delText>Core temperatures</w:delText>
        </w:r>
      </w:del>
    </w:p>
    <w:p w14:paraId="6E2FBADE" w14:textId="77777777" w:rsidR="000E1660" w:rsidRDefault="00137478">
      <w:pPr>
        <w:pStyle w:val="FirstParagraph"/>
        <w:rPr>
          <w:del w:id="161" w:author="Jason" w:date="2017-05-17T23:05:00Z"/>
        </w:rPr>
      </w:pPr>
      <w:del w:id="162" w:author="Jason" w:date="2017-05-17T23:05:00Z">
        <w:r>
          <w:delText>Average TA98 temperatures range from 957 to 1063ºC for cores and 955 to 1054ºC for rims Table </w:delText>
        </w:r>
        <w:r>
          <w:rPr>
            <w:b/>
          </w:rPr>
          <w:delText>¿tbl:thermometry?</w:delText>
        </w:r>
        <w:r>
          <w:delTex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delText>
        </w:r>
      </w:del>
    </w:p>
    <w:p w14:paraId="3820BE0D" w14:textId="77777777" w:rsidR="000E1660" w:rsidRDefault="00137478">
      <w:pPr>
        <w:pStyle w:val="Heading3"/>
        <w:rPr>
          <w:del w:id="163" w:author="Jason" w:date="2017-05-17T23:05:00Z"/>
        </w:rPr>
      </w:pPr>
      <w:bookmarkStart w:id="164" w:name="rim-temperatures"/>
      <w:bookmarkEnd w:id="164"/>
      <w:del w:id="165" w:author="Jason" w:date="2017-05-17T23:05:00Z">
        <w:r>
          <w:delText>Rim temperatures</w:delText>
        </w:r>
      </w:del>
    </w:p>
    <w:p w14:paraId="5B27C5AC" w14:textId="77777777" w:rsidR="000E1660" w:rsidRDefault="00137478">
      <w:pPr>
        <w:pStyle w:val="FirstParagraph"/>
        <w:rPr>
          <w:del w:id="166" w:author="Jason" w:date="2017-05-17T23:05:00Z"/>
        </w:rPr>
      </w:pPr>
      <w:del w:id="167" w:author="Jason" w:date="2017-05-17T23:05:00Z">
        <w:r>
          <w:delTex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delText>
        </w:r>
      </w:del>
    </w:p>
    <w:p w14:paraId="1FD7463B" w14:textId="77777777" w:rsidR="000E1660" w:rsidRDefault="00137478">
      <w:pPr>
        <w:pStyle w:val="Heading3"/>
        <w:rPr>
          <w:del w:id="168" w:author="Jason" w:date="2017-05-17T23:05:00Z"/>
        </w:rPr>
      </w:pPr>
      <w:bookmarkStart w:id="169" w:name="two-temperature-cohorts"/>
      <w:bookmarkEnd w:id="169"/>
      <w:del w:id="170" w:author="Jason" w:date="2017-05-17T23:05:00Z">
        <w:r>
          <w:delText>Two temperature cohorts</w:delText>
        </w:r>
      </w:del>
    </w:p>
    <w:p w14:paraId="20AE0ABF" w14:textId="77777777" w:rsidR="000E1660" w:rsidRDefault="00137478">
      <w:pPr>
        <w:pStyle w:val="FirstParagraph"/>
        <w:rPr>
          <w:del w:id="171" w:author="Jason" w:date="2017-05-17T23:05:00Z"/>
        </w:rPr>
      </w:pPr>
      <w:del w:id="172" w:author="Jason" w:date="2017-05-17T23:05:00Z">
        <w:r>
          <w:delTex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delText>
        </w:r>
      </w:del>
    </w:p>
    <w:p w14:paraId="4FDEF589" w14:textId="77777777" w:rsidR="000E1660" w:rsidRDefault="00137478">
      <w:pPr>
        <w:pStyle w:val="BodyText"/>
        <w:rPr>
          <w:del w:id="173" w:author="Jason" w:date="2017-05-17T23:05:00Z"/>
        </w:rPr>
      </w:pPr>
      <w:del w:id="174" w:author="Jason" w:date="2017-05-17T23:05:00Z">
        <w:r>
          <w:delTex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w:delText>
        </w:r>
      </w:del>
    </w:p>
    <w:p w14:paraId="377E72CB" w14:textId="77777777" w:rsidR="000E1660" w:rsidRDefault="00137478">
      <w:pPr>
        <w:pStyle w:val="Heading2"/>
        <w:rPr>
          <w:del w:id="175" w:author="Jason" w:date="2017-05-17T23:05:00Z"/>
        </w:rPr>
      </w:pPr>
      <w:bookmarkStart w:id="176" w:name="ree-in-pyroxene-thermometry"/>
      <w:bookmarkEnd w:id="176"/>
      <w:del w:id="177" w:author="Jason" w:date="2017-05-17T23:05:00Z">
        <w:r>
          <w:delText>REE-in-pyroxene thermometry</w:delText>
        </w:r>
      </w:del>
    </w:p>
    <w:p w14:paraId="0906B06A" w14:textId="77777777" w:rsidR="000E1660" w:rsidRDefault="00137478">
      <w:pPr>
        <w:pStyle w:val="FirstParagraph"/>
        <w:rPr>
          <w:del w:id="178" w:author="Jason" w:date="2017-05-17T23:05:00Z"/>
        </w:rPr>
      </w:pPr>
      <w:del w:id="179" w:author="Jason" w:date="2017-05-17T23:05:00Z">
        <w:r>
          <w:delText xml:space="preserve">We use the </w:delText>
        </w:r>
        <w:r>
          <w:rPr>
            <w:i/>
          </w:rPr>
          <w:delText>Liang et al.</w:delText>
        </w:r>
        <w:r>
          <w:delTex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delText>
        </w:r>
      </w:del>
    </w:p>
    <w:p w14:paraId="60AA7DBD" w14:textId="77777777" w:rsidR="000E1660" w:rsidRDefault="00137478">
      <w:pPr>
        <w:pStyle w:val="BodyText"/>
        <w:rPr>
          <w:del w:id="180" w:author="Jason" w:date="2017-05-17T23:05:00Z"/>
        </w:rPr>
      </w:pPr>
      <w:del w:id="181" w:author="Jason" w:date="2017-05-17T23:05:00Z">
        <w:r>
          <w:delText xml:space="preserve">Rare-earth abundances are compiled for SIMS measurements of pyroxene phases in contact (2--3 pairs) for each xenolith sample. A two-pyroxene equilibrium is calculated for each REE element and Y, equivalent to </w:delTex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m:t>
              </m:r>
            </m:sup>
          </m:sSup>
        </m:oMath>
        <w:r>
          <w:delText>. These per-element equilibration temperatures are shown in Figure </w:delText>
        </w:r>
        <w:r>
          <w:rPr>
            <w:b/>
          </w:rPr>
          <w:delText>¿fig:ree_temperatures?</w:delText>
        </w:r>
        <w:r>
          <w:delText xml:space="preserve">. The best-fitting line from the origin through each point in </w:delText>
        </w:r>
        <m:oMath>
          <m:r>
            <w:rPr>
              <w:rFonts w:ascii="Cambria Math" w:hAnsi="Cambria Math"/>
            </w:rPr>
            <m:t>B</m:t>
          </m:r>
        </m:oMath>
        <w:r>
          <w:delText xml:space="preserve"> vs. </w:delText>
        </w:r>
        <m:oMath>
          <m:r>
            <m:rPr>
              <m:sty m:val="p"/>
            </m:rPr>
            <w:rPr>
              <w:rFonts w:ascii="Cambria Math" w:hAnsi="Cambria Math"/>
            </w:rPr>
            <m:t>ln</m:t>
          </m:r>
          <m: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r>
            <w:rPr>
              <w:rFonts w:ascii="Cambria Math" w:hAnsi="Cambria Math"/>
            </w:rPr>
            <m:t>)-A</m:t>
          </m:r>
        </m:oMath>
        <w:r>
          <w:delText xml:space="preserve"> space (using a robust regression with a Tukey biweight norm) yields the equilibrium temperature for each sample. Significant outliers from the fit are excluded from the thermometry, and may represent effects of disequilibrium processes.</w:delText>
        </w:r>
      </w:del>
    </w:p>
    <w:p w14:paraId="07A6B473" w14:textId="77777777" w:rsidR="000E1660" w:rsidRDefault="00137478">
      <w:pPr>
        <w:pStyle w:val="Heading3"/>
        <w:rPr>
          <w:del w:id="182" w:author="Jason" w:date="2017-05-17T23:05:00Z"/>
        </w:rPr>
      </w:pPr>
      <w:bookmarkStart w:id="183" w:name="pyroxene-rare-earth-disequilibrium"/>
      <w:bookmarkEnd w:id="183"/>
      <w:del w:id="184" w:author="Jason" w:date="2017-05-17T23:05:00Z">
        <w:r>
          <w:delText>Pyroxene rare-earth disequilibrium</w:delText>
        </w:r>
      </w:del>
    </w:p>
    <w:p w14:paraId="21654BC3" w14:textId="77777777" w:rsidR="000E1660" w:rsidRDefault="00137478">
      <w:pPr>
        <w:pStyle w:val="FirstParagraph"/>
        <w:rPr>
          <w:del w:id="185" w:author="Jason" w:date="2017-05-17T23:05:00Z"/>
        </w:rPr>
      </w:pPr>
      <w:del w:id="186" w:author="Jason" w:date="2017-05-17T23:05:00Z">
        <w:r>
          <w:delText>CK-3 shows disequilibrium in La only, while CK-5 and CK-7 have disequilibrium in several of the LREEs. Sample CK-4 shows major disequilibrium in the light and medium REEs, with only elements heavier than Ho retaining an equilibrium signature.</w:delText>
        </w:r>
      </w:del>
    </w:p>
    <w:p w14:paraId="46184338" w14:textId="77777777" w:rsidR="000E1660" w:rsidRDefault="00137478">
      <w:pPr>
        <w:pStyle w:val="BodyText"/>
        <w:rPr>
          <w:del w:id="187" w:author="Jason" w:date="2017-05-17T23:05:00Z"/>
        </w:rPr>
      </w:pPr>
      <w:del w:id="188" w:author="Jason" w:date="2017-05-17T23:05:00Z">
        <w:r>
          <w:delText xml:space="preserve">The pattern of disequilibrium in sample CK-4 suggests that </w:delText>
        </w:r>
        <m:oMath>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oMath>
        <w:r>
          <w:delTex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delText>
        </w:r>
        <w:r>
          <w:rPr>
            <w:i/>
          </w:rPr>
          <w:delText>Blundy and Wood</w:delText>
        </w:r>
        <w:r>
          <w:delText xml:space="preserve">, 2003; </w:delText>
        </w:r>
        <w:r>
          <w:rPr>
            <w:i/>
          </w:rPr>
          <w:delText>Sun and Liang</w:delText>
        </w:r>
        <w:r>
          <w:delText>, 2012]. Alternatively, low clinopyroxene modes in the harzburgite CK-4 could result in more being incorporated into orthopyroxene, showing incomplete REE diffusion throughout the sample. This is consistent with late re-enrichment in LREEs from the Crystal Knob source magma.</w:delText>
        </w:r>
      </w:del>
    </w:p>
    <w:p w14:paraId="2BD78AD8" w14:textId="77777777" w:rsidR="000E1660" w:rsidRDefault="00137478">
      <w:pPr>
        <w:pStyle w:val="BodyText"/>
        <w:rPr>
          <w:del w:id="189" w:author="Jason" w:date="2017-05-17T23:05:00Z"/>
        </w:rPr>
      </w:pPr>
      <w:del w:id="190" w:author="Jason" w:date="2017-05-17T23:05:00Z">
        <w:r>
          <w:delText xml:space="preserve">All samples except CK-6 and CK-7 show results off the linear trendline for Eu. This distinct disequilibrium was also found in calibration by </w:delText>
        </w:r>
        <w:r>
          <w:rPr>
            <w:i/>
          </w:rPr>
          <w:delText>Sun and Liang</w:delText>
        </w:r>
        <w:r>
          <w:delText xml:space="preserve"> [2012], and is dependent on the oxygen fugacity (and / ratio of the host magma. The exact kinetics of this scenario are unclear, but it is likely that REE equilibrium was achieved in a reducing environment </w:delText>
        </w:r>
        <w:r>
          <w:rPr>
            <w:i/>
          </w:rPr>
          <w:delText>(P. Asimow and J. Blundy, personal communication)</w:delText>
        </w:r>
        <w:r>
          <w:delTex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delText>
        </w:r>
      </w:del>
    </w:p>
    <w:p w14:paraId="06F64F99" w14:textId="77777777" w:rsidR="000E1660" w:rsidRDefault="00137478">
      <w:pPr>
        <w:pStyle w:val="BodyText"/>
        <w:rPr>
          <w:del w:id="191" w:author="Jason" w:date="2017-05-17T23:05:00Z"/>
        </w:rPr>
      </w:pPr>
      <w:del w:id="192" w:author="Jason" w:date="2017-05-17T23:05:00Z">
        <w:r>
          <w:delTex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delText>
        </w:r>
        <w:r>
          <w:rPr>
            <w:i/>
          </w:rPr>
          <w:delText>Liang et al.</w:delText>
        </w:r>
        <w:r>
          <w:delTex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delText>
        </w:r>
      </w:del>
    </w:p>
    <w:p w14:paraId="32584CDE" w14:textId="77777777" w:rsidR="000E1660" w:rsidRDefault="00137478">
      <w:pPr>
        <w:pStyle w:val="Heading3"/>
        <w:rPr>
          <w:del w:id="193" w:author="Jason" w:date="2017-05-17T23:05:00Z"/>
        </w:rPr>
      </w:pPr>
      <w:bookmarkStart w:id="194" w:name="sec:temperature-significance"/>
      <w:bookmarkEnd w:id="194"/>
      <w:del w:id="195" w:author="Jason" w:date="2017-05-17T23:05:00Z">
        <w:r>
          <w:delText>Significance of temperature estimates</w:delText>
        </w:r>
      </w:del>
    </w:p>
    <w:p w14:paraId="0089A18A" w14:textId="77777777" w:rsidR="000E1660" w:rsidRDefault="00137478">
      <w:pPr>
        <w:pStyle w:val="FirstParagraph"/>
        <w:rPr>
          <w:del w:id="196" w:author="Jason" w:date="2017-05-17T23:05:00Z"/>
        </w:rPr>
      </w:pPr>
      <w:del w:id="197" w:author="Jason" w:date="2017-05-17T23:05:00Z">
        <w:r>
          <w:delText>Rare-earth exchange thermometry shows the samples as divided into the same two groupings of temperatures as those found by major-element thermometry. Temperatures measured for the low-temperature cohort are most comparable to the TA98 results [Figure </w:delText>
        </w:r>
        <w:r>
          <w:rPr>
            <w:b/>
          </w:rPr>
          <w:delText>¿fig:ree_temperatures?</w:delText>
        </w:r>
        <w:r>
          <w:delText xml:space="preserve">]. Given that the TA98 method has been found to perform best among the pyroxene-exchange thermometers by </w:delText>
        </w:r>
        <w:r>
          <w:rPr>
            <w:i/>
          </w:rPr>
          <w:delText>Nimis and Grütter</w:delText>
        </w:r>
        <w:r>
          <w:delTex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delText>
        </w:r>
        <w:r>
          <w:rPr>
            <w:i/>
          </w:rPr>
          <w:delText>Liang et al.</w:delText>
        </w:r>
        <w:r>
          <w:delTex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delText>
        </w:r>
      </w:del>
    </w:p>
    <w:p w14:paraId="3B06EA26" w14:textId="77777777" w:rsidR="000E1660" w:rsidRDefault="00137478">
      <w:pPr>
        <w:pStyle w:val="BodyText"/>
        <w:rPr>
          <w:del w:id="198" w:author="Jason" w:date="2017-05-17T23:05:00Z"/>
        </w:rPr>
      </w:pPr>
      <w:del w:id="199" w:author="Jason" w:date="2017-05-17T23:05:00Z">
        <w:r>
          <w:delTex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delText>
        </w:r>
      </w:del>
    </w:p>
    <w:p w14:paraId="1351846F" w14:textId="77777777" w:rsidR="000E1660" w:rsidRDefault="00137478">
      <w:pPr>
        <w:pStyle w:val="Heading1"/>
        <w:rPr>
          <w:del w:id="200" w:author="Jason" w:date="2017-05-17T23:05:00Z"/>
        </w:rPr>
      </w:pPr>
      <w:bookmarkStart w:id="201" w:name="geochemical-differences-within-the-cryst"/>
      <w:bookmarkEnd w:id="201"/>
      <w:del w:id="202" w:author="Jason" w:date="2017-05-17T23:05:00Z">
        <w:r>
          <w:delText>Geochemical differences within the Crystal Knob sample set</w:delText>
        </w:r>
      </w:del>
    </w:p>
    <w:p w14:paraId="39523FFC" w14:textId="77777777" w:rsidR="000E1660" w:rsidRDefault="00137478">
      <w:pPr>
        <w:pStyle w:val="FirstParagraph"/>
        <w:rPr>
          <w:del w:id="203" w:author="Jason" w:date="2017-05-17T23:05:00Z"/>
        </w:rPr>
      </w:pPr>
      <w:del w:id="204" w:author="Jason" w:date="2017-05-17T23:05:00Z">
        <w:r>
          <w:delText xml:space="preserve">All of the Crystal Knob xenoliths analyzed are isotopically depleted, with an initial </w:delText>
        </w:r>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delText xml:space="preserve"> of +10, and / of .7029. This corresponds to the depleted upper mantle [e.g. </w:delText>
        </w:r>
        <w:r>
          <w:rPr>
            <w:i/>
          </w:rPr>
          <w:delText>Hofmann</w:delText>
        </w:r>
        <w:r>
          <w:delText>, 1997], with a mantle upwelling source that has seen no contribution from the western North American crust or continental lithosphere more generally. The mantle lithosphere sampled by the Crystal Knob suite was created from the same mantle reservoir and is distinct from the overlying crustal material.</w:delText>
        </w:r>
      </w:del>
    </w:p>
    <w:p w14:paraId="236D8017" w14:textId="77777777" w:rsidR="000E1660" w:rsidRDefault="00137478">
      <w:pPr>
        <w:pStyle w:val="BodyText"/>
        <w:rPr>
          <w:del w:id="205" w:author="Jason" w:date="2017-05-17T23:05:00Z"/>
        </w:rPr>
      </w:pPr>
      <w:del w:id="206" w:author="Jason" w:date="2017-05-17T23:05:00Z">
        <w:r>
          <w:delTex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delText>
        </w:r>
        <w:r>
          <w:rPr>
            <w:b/>
          </w:rPr>
          <w:delText>¿fig:cpx_literature_comparison?</w:delText>
        </w:r>
        <w:r>
          <w:delText>].</w:delText>
        </w:r>
      </w:del>
    </w:p>
    <w:p w14:paraId="3AD7A828" w14:textId="77777777" w:rsidR="000E1660" w:rsidRDefault="00137478">
      <w:pPr>
        <w:pStyle w:val="BodyText"/>
        <w:rPr>
          <w:del w:id="207" w:author="Jason" w:date="2017-05-17T23:05:00Z"/>
        </w:rPr>
      </w:pPr>
      <w:del w:id="208" w:author="Jason" w:date="2017-05-17T23:05:00Z">
        <w:r>
          <w:delTex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delText>
        </w:r>
        <w:r>
          <w:rPr>
            <w:b/>
          </w:rPr>
          <w:delText>¿fig:cpx_literature_comparison?</w:delText>
        </w:r>
        <w:r>
          <w:delText>]. They also contain chromian spinels, which are a product of increased levels of melt extraction.</w:delText>
        </w:r>
      </w:del>
    </w:p>
    <w:p w14:paraId="7E5ACA0A" w14:textId="77777777" w:rsidR="000E1660" w:rsidRDefault="00137478">
      <w:pPr>
        <w:pStyle w:val="BodyText"/>
        <w:rPr>
          <w:del w:id="209" w:author="Jason" w:date="2017-05-17T23:05:00Z"/>
        </w:rPr>
      </w:pPr>
      <w:del w:id="210" w:author="Jason" w:date="2017-05-17T23:05:00Z">
        <w:r>
          <w:delText>Sample CK-6 shows still-lower Mg#s for phases but greater abundances of pyroxene phases, suggesting some amount of major-element re-enrichment.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delText>
        </w:r>
      </w:del>
    </w:p>
    <w:p w14:paraId="7C05D4B8" w14:textId="77777777" w:rsidR="000E1660" w:rsidRDefault="00137478">
      <w:pPr>
        <w:pStyle w:val="BodyText"/>
        <w:rPr>
          <w:del w:id="211" w:author="Jason" w:date="2017-05-17T23:05:00Z"/>
        </w:rPr>
      </w:pPr>
      <w:del w:id="212" w:author="Jason" w:date="2017-05-17T23:05:00Z">
        <w:r>
          <w:delTex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 ## Depth constraints</w:delText>
        </w:r>
      </w:del>
    </w:p>
    <w:p w14:paraId="06BE970D" w14:textId="77777777" w:rsidR="000E1660" w:rsidRDefault="00137478">
      <w:pPr>
        <w:pStyle w:val="BodyText"/>
        <w:rPr>
          <w:del w:id="213" w:author="Jason" w:date="2017-05-17T23:05:00Z"/>
        </w:rPr>
      </w:pPr>
      <w:del w:id="214" w:author="Jason" w:date="2017-05-17T23:05:00Z">
        <w:r>
          <w:delTex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delText>
        </w:r>
      </w:del>
    </w:p>
    <w:p w14:paraId="58B5791B" w14:textId="77777777" w:rsidR="000E1660" w:rsidRDefault="00137478">
      <w:pPr>
        <w:pStyle w:val="BodyText"/>
        <w:rPr>
          <w:del w:id="215" w:author="Jason" w:date="2017-05-17T23:05:00Z"/>
        </w:rPr>
      </w:pPr>
      <w:del w:id="216" w:author="Jason" w:date="2017-05-17T23:05:00Z">
        <w:r>
          <w:delText>Several of the techniques below produce estimates of pressure, rather than depth. We use a geothermal gradient based on integration of the crustal and mantle densities given in Table </w:delText>
        </w:r>
        <w:r>
          <w:rPr>
            <w:b/>
          </w:rPr>
          <w:delText>¿tbl:model_parameters?</w:delText>
        </w:r>
        <w:r>
          <w:delText>. This yields a gradient of ~0.03 GPa per km across the mantle lithosphere.</w:delText>
        </w:r>
      </w:del>
    </w:p>
    <w:p w14:paraId="44F3E12B" w14:textId="77777777" w:rsidR="000E1660" w:rsidRDefault="00137478">
      <w:pPr>
        <w:pStyle w:val="Heading3"/>
        <w:rPr>
          <w:del w:id="217" w:author="Jason" w:date="2017-05-17T23:05:00Z"/>
        </w:rPr>
      </w:pPr>
      <w:bookmarkStart w:id="218" w:name="limits-of-spinel-stability"/>
      <w:bookmarkEnd w:id="218"/>
      <w:del w:id="219" w:author="Jason" w:date="2017-05-17T23:05:00Z">
        <w:r>
          <w:delText>Limits of spinel stability</w:delText>
        </w:r>
      </w:del>
    </w:p>
    <w:p w14:paraId="5B11F8B9" w14:textId="77777777" w:rsidR="000E1660" w:rsidRDefault="00137478">
      <w:pPr>
        <w:pStyle w:val="FirstParagraph"/>
        <w:rPr>
          <w:del w:id="220" w:author="Jason" w:date="2017-05-17T23:05:00Z"/>
        </w:rPr>
      </w:pPr>
      <w:del w:id="221" w:author="Jason" w:date="2017-05-17T23:05:00Z">
        <w:r>
          <w:delText>Minimum entrainment depths of all peridotite xenoliths must be greater than ~30 km, the depth of the Moho near the Crystal Knob eruption site [</w:delText>
        </w:r>
        <w:r>
          <w:rPr>
            <w:i/>
          </w:rPr>
          <w:delText>Tréhu</w:delText>
        </w:r>
        <w:r>
          <w:delText>, 1991], which will be discussed in more detail in Section </w:delText>
        </w:r>
        <w:r>
          <w:rPr>
            <w:b/>
          </w:rPr>
          <w:delText>¿sec:regional_structure?</w:delText>
        </w:r>
        <w:r>
          <w:delText>. Another minimum depth constraint is the plagioclase--spinel peridotite facies transition, which occurs at depths of 20-30 km [</w:delText>
        </w:r>
        <w:r>
          <w:rPr>
            <w:i/>
          </w:rPr>
          <w:delText>Borghini et al.</w:delText>
        </w:r>
        <w:r>
          <w:delText xml:space="preserve">, 2009; </w:delText>
        </w:r>
        <w:r>
          <w:rPr>
            <w:i/>
          </w:rPr>
          <w:delText>Green and Ringwood</w:delText>
        </w:r>
        <w:r>
          <w:delText>, 1970], and less than the high-pressure boundary of spinel stability.</w:delText>
        </w:r>
      </w:del>
    </w:p>
    <w:p w14:paraId="5B7FC3B2" w14:textId="77777777" w:rsidR="000E1660" w:rsidRDefault="00137478">
      <w:pPr>
        <w:pStyle w:val="BodyText"/>
        <w:rPr>
          <w:del w:id="222" w:author="Jason" w:date="2017-05-17T23:05:00Z"/>
        </w:rPr>
      </w:pPr>
      <w:del w:id="223" w:author="Jason" w:date="2017-05-17T23:05:00Z">
        <w:r>
          <w:delText>The spinel--garnet peridotite phase transition is composition-dependent and poorly constrained for natural systems, but thought to lie over the 50-80 km depth interval [</w:delText>
        </w:r>
        <w:r>
          <w:rPr>
            <w:i/>
          </w:rPr>
          <w:delText>Gasparik</w:delText>
        </w:r>
        <w:r>
          <w:delText xml:space="preserve">, 2000; </w:delText>
        </w:r>
        <w:r>
          <w:rPr>
            <w:i/>
          </w:rPr>
          <w:delText>Kinzler</w:delText>
        </w:r>
        <w:r>
          <w:delText xml:space="preserve">, 1997; </w:delText>
        </w:r>
        <w:r>
          <w:rPr>
            <w:i/>
          </w:rPr>
          <w:delText>Klemme</w:delText>
        </w:r>
        <w:r>
          <w:delText xml:space="preserve">, 2004; </w:delText>
        </w:r>
        <w:r>
          <w:rPr>
            <w:i/>
          </w:rPr>
          <w:delText>O’Neill</w:delText>
        </w:r>
        <w:r>
          <w:delText xml:space="preserve">, 1981]. The breakdown depth of spinel is strongly dependent on temperature and composition, particularly the amount of refractory Cr hosted by spinel. Several experimental and thermodynamic studies have attempted to estimate the magnitude of this effect. </w:delText>
        </w:r>
        <w:r>
          <w:rPr>
            <w:i/>
          </w:rPr>
          <w:delText>O’Neill</w:delText>
        </w:r>
        <w:r>
          <w:delText xml:space="preserve"> [1981] presented experiments both with and without Cr and described a simple empirical relationship of spinel-out depth with Cr content and temperature. </w:delText>
        </w:r>
        <w:r>
          <w:rPr>
            <w:i/>
          </w:rPr>
          <w:delText>Robinson and Wood</w:delText>
        </w:r>
        <w:r>
          <w:delTex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delText>
        </w:r>
        <w:r>
          <w:rPr>
            <w:i/>
          </w:rPr>
          <w:delText>Klemme and O’Neill</w:delText>
        </w:r>
        <w:r>
          <w:delText xml:space="preserve">, 2000], a slightly deeper estimate than </w:delText>
        </w:r>
        <w:r>
          <w:rPr>
            <w:i/>
          </w:rPr>
          <w:delText>O’Neill</w:delText>
        </w:r>
        <w:r>
          <w:delText xml:space="preserve"> [1981]. Chromian spinels can be stable to much greater depth: thermodynamic modeling by </w:delText>
        </w:r>
        <w:r>
          <w:rPr>
            <w:i/>
          </w:rPr>
          <w:delText>Klemme</w:delText>
        </w:r>
        <w:r>
          <w:delText xml:space="preserve"> [2004] suggests a broad garnet-spinel co-stability field (up to a spinel-out reaction at 5 GPa for Cr# of ~30), but given the unconstrained assumption of ideal garnet--spinel mixing, a spinel-weighted metastable assemblage is possible even at higher pressures.</w:delText>
        </w:r>
      </w:del>
    </w:p>
    <w:p w14:paraId="4F83727B" w14:textId="77777777" w:rsidR="000E1660" w:rsidRDefault="00137478">
      <w:pPr>
        <w:pStyle w:val="BodyText"/>
        <w:rPr>
          <w:del w:id="224" w:author="Jason" w:date="2017-05-17T23:05:00Z"/>
        </w:rPr>
      </w:pPr>
      <w:del w:id="225" w:author="Jason" w:date="2017-05-17T23:05:00Z">
        <w:r>
          <w:delText>As shown in Figure </w:delText>
        </w:r>
        <w:r>
          <w:rPr>
            <w:b/>
          </w:rPr>
          <w:delText>¿fig:spinel_cr?</w:delText>
        </w:r>
        <w:r>
          <w:delText>, samples in the high-temperature cohort (CK-3, CK-4, and CK-6) have higher spinel Cr# than the low-temperature samples. This enrichment in refractory Cr arises from the increased depletion of these samples and expands the stability field of spinel against garnet to deeper depths.</w:delText>
        </w:r>
      </w:del>
    </w:p>
    <w:p w14:paraId="00CBCB54" w14:textId="77777777" w:rsidR="000E1660" w:rsidRDefault="00137478">
      <w:pPr>
        <w:pStyle w:val="BodyText"/>
        <w:rPr>
          <w:del w:id="226" w:author="Jason" w:date="2017-05-17T23:05:00Z"/>
        </w:rPr>
      </w:pPr>
      <w:del w:id="227" w:author="Jason" w:date="2017-05-17T23:05:00Z">
        <w:r>
          <w:delText xml:space="preserve">Though </w:delText>
        </w:r>
        <w:r>
          <w:rPr>
            <w:i/>
          </w:rPr>
          <w:delText>Robinson and Wood</w:delText>
        </w:r>
        <w:r>
          <w:delText xml:space="preserve"> [1998], </w:delText>
        </w:r>
        <w:r>
          <w:rPr>
            <w:i/>
          </w:rPr>
          <w:delText>Klemme and O’Neill</w:delText>
        </w:r>
        <w:r>
          <w:delText xml:space="preserve"> [2000], and </w:delText>
        </w:r>
        <w:r>
          <w:rPr>
            <w:i/>
          </w:rPr>
          <w:delText>Klemme</w:delText>
        </w:r>
        <w:r>
          <w:delText xml:space="preserve"> [2004] show a high-pressure phase transition with a complex compositional dependence, the chief differences from a simple CMAS model are focused at high temperatures and pressures. The rough estimate of the garnet-in pressure given by </w:delText>
        </w:r>
        <w:r>
          <w:rPr>
            <w:i/>
          </w:rPr>
          <w:delText>O’Neill</w:delText>
        </w:r>
        <w:r>
          <w:delText xml:space="preserve"> [1981] is sufficiently accurate at T &lt; 1200 ºC. This empirical relationship is used in Figure </w:delText>
        </w:r>
        <w:r>
          <w:rPr>
            <w:b/>
          </w:rPr>
          <w:delText>¿fig:depth?</w:delText>
        </w:r>
        <w:r>
          <w:delText xml:space="preserve"> to graphically illustrate the phase-transition depths given the Cr# of each sample (with error bars of 0.15 GPa).</w:delText>
        </w:r>
      </w:del>
    </w:p>
    <w:p w14:paraId="2544058C" w14:textId="77777777" w:rsidR="000E1660" w:rsidRDefault="00137478">
      <w:pPr>
        <w:pStyle w:val="BodyText"/>
        <w:rPr>
          <w:del w:id="228" w:author="Jason" w:date="2017-05-17T23:05:00Z"/>
        </w:rPr>
      </w:pPr>
      <w:del w:id="229" w:author="Jason" w:date="2017-05-17T23:05:00Z">
        <w:r>
          <w:delTex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delText>
        </w:r>
      </w:del>
    </w:p>
    <w:p w14:paraId="3D958FE5" w14:textId="77777777" w:rsidR="000E1660" w:rsidRDefault="00137478">
      <w:pPr>
        <w:pStyle w:val="Heading3"/>
        <w:rPr>
          <w:del w:id="230" w:author="Jason" w:date="2017-05-17T23:05:00Z"/>
        </w:rPr>
      </w:pPr>
      <w:bookmarkStart w:id="231" w:name="ca-in-olivine-barometer"/>
      <w:bookmarkEnd w:id="231"/>
      <w:del w:id="232" w:author="Jason" w:date="2017-05-17T23:05:00Z">
        <w:r>
          <w:delText>Ca-in-olivine barometer</w:delText>
        </w:r>
      </w:del>
    </w:p>
    <w:p w14:paraId="2DBE26D6" w14:textId="77777777" w:rsidR="000E1660" w:rsidRDefault="00137478">
      <w:pPr>
        <w:pStyle w:val="FirstParagraph"/>
        <w:rPr>
          <w:del w:id="233" w:author="Jason" w:date="2017-05-17T23:05:00Z"/>
        </w:rPr>
      </w:pPr>
      <w:del w:id="234" w:author="Jason" w:date="2017-05-17T23:05:00Z">
        <w:r>
          <w:delText>Peridotite barometers are based on the decreasing Al content of orthopyroxene with depth [</w:delText>
        </w:r>
        <w:r>
          <w:rPr>
            <w:i/>
          </w:rPr>
          <w:delText>Brey and Köhler</w:delText>
        </w:r>
        <w:r>
          <w:delText xml:space="preserve">, 1990; </w:delText>
        </w:r>
        <w:r>
          <w:rPr>
            <w:i/>
          </w:rPr>
          <w:delText>Nickel and Green</w:delText>
        </w:r>
        <w:r>
          <w:delText xml:space="preserve">, 1985; </w:delText>
        </w:r>
        <w:r>
          <w:rPr>
            <w:i/>
          </w:rPr>
          <w:delText>Nimis and Taylor</w:delText>
        </w:r>
        <w:r>
          <w:delText>, 2000]. However, in the absence of garnet, the reaction is purely thermometric, with nearly vertical isopleths in P-T space [</w:delText>
        </w:r>
        <w:r>
          <w:rPr>
            <w:i/>
          </w:rPr>
          <w:delText>Gasparik</w:delText>
        </w:r>
        <w:r>
          <w:delText xml:space="preserve">, 2000; </w:delText>
        </w:r>
        <w:r>
          <w:rPr>
            <w:i/>
          </w:rPr>
          <w:delText>Herzberg</w:delText>
        </w:r>
        <w:r>
          <w:delText>, 1978].</w:delText>
        </w:r>
      </w:del>
    </w:p>
    <w:p w14:paraId="72E4AB6B" w14:textId="77777777" w:rsidR="000E1660" w:rsidRDefault="00137478">
      <w:pPr>
        <w:pStyle w:val="BodyText"/>
        <w:rPr>
          <w:del w:id="235" w:author="Jason" w:date="2017-05-17T23:05:00Z"/>
        </w:rPr>
      </w:pPr>
      <w:del w:id="236" w:author="Jason" w:date="2017-05-17T23:05:00Z">
        <w:r>
          <w:delText xml:space="preserve">Equilibration pressure measurements are attempted for the peridotite xenoliths using the </w:delText>
        </w:r>
        <w:r>
          <w:rPr>
            <w:i/>
          </w:rPr>
          <w:delText>Köhler and Brey</w:delText>
        </w:r>
        <w:r>
          <w:delText xml:space="preserve"> [1990] Ca-in-olivine barometer, which is based on the decreasing abundance of Ca cation in olivine with pressure. This barometer is explicitly calibrated for spinel peridotites but should be treated with caution based on poor resolution, high temperature dependence,vulnerability to late-stage diffusion, and dependence on low Ca concentrations in olivine near analytical thresholds for electron microprobe analysis [</w:delText>
        </w:r>
        <w:r>
          <w:rPr>
            <w:i/>
          </w:rPr>
          <w:delText>Medaris et al.</w:delText>
        </w:r>
        <w:r>
          <w:delText xml:space="preserve">, 1999; </w:delText>
        </w:r>
        <w:r>
          <w:rPr>
            <w:i/>
          </w:rPr>
          <w:delText>O’Reilly</w:delText>
        </w:r>
        <w:r>
          <w:delText>, 1997].</w:delText>
        </w:r>
      </w:del>
    </w:p>
    <w:p w14:paraId="4991133E" w14:textId="77777777" w:rsidR="000E1660" w:rsidRDefault="00137478">
      <w:pPr>
        <w:pStyle w:val="BodyText"/>
        <w:rPr>
          <w:del w:id="237" w:author="Jason" w:date="2017-05-17T23:05:00Z"/>
        </w:rPr>
      </w:pPr>
      <w:del w:id="238" w:author="Jason" w:date="2017-05-17T23:05:00Z">
        <w:r>
          <w:delTex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delText>
        </w:r>
        <w:r>
          <w:rPr>
            <w:b/>
          </w:rPr>
          <w:delText>¿fig:depth?</w:delText>
        </w:r>
        <w:r>
          <w:delText>, we show the full pressure--temperature error space for each sample by applying a Monte Carlo random sampling to the analytical errors on each pressure estimate.</w:delText>
        </w:r>
      </w:del>
    </w:p>
    <w:p w14:paraId="5D9C169A" w14:textId="77777777" w:rsidR="000E1660" w:rsidRDefault="00137478">
      <w:pPr>
        <w:pStyle w:val="BodyText"/>
        <w:rPr>
          <w:del w:id="239" w:author="Jason" w:date="2017-05-17T23:05:00Z"/>
        </w:rPr>
      </w:pPr>
      <w:del w:id="240" w:author="Jason" w:date="2017-05-17T23:05:00Z">
        <w:r>
          <w:delText>The Ca-in-olivine barometer yields a broad distribution in model depths, largely coincident with the spinel stability field [Figure </w:delText>
        </w:r>
        <w:r>
          <w:rPr>
            <w:b/>
          </w:rPr>
          <w:delText>¿fig:depth?</w:delText>
        </w:r>
        <w:r>
          <w:delTex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delText>
        </w:r>
        <w:r>
          <w:rPr>
            <w:i/>
          </w:rPr>
          <w:delText>Köhler and Brey</w:delText>
        </w:r>
        <w:r>
          <w:delText>, 1990], which produces a shallowing bias on the depth distribution, and may be the explanation for the fact that CK-4, the most altered sample, has a depth mode ~10 km shallower than the other samples (CK-3 and CK-6) at similar temperature. The fact that temperatures derived from the independent REE system are higher than the major-element temperatures for several samples in the high-temperature cohort (CK-4 and CK-6) may point to these samples being derived from a greater depth within the distribution of Ca-in-olivine depths.</w:delText>
        </w:r>
      </w:del>
    </w:p>
    <w:p w14:paraId="481BED0F" w14:textId="77777777" w:rsidR="000E1660" w:rsidRDefault="00137478">
      <w:pPr>
        <w:pStyle w:val="BodyText"/>
        <w:rPr>
          <w:del w:id="241" w:author="Jason" w:date="2017-05-17T23:05:00Z"/>
        </w:rPr>
      </w:pPr>
      <w:del w:id="242" w:author="Jason" w:date="2017-05-17T23:05:00Z">
        <w:r>
          <w:delTex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delText>
        </w:r>
      </w:del>
    </w:p>
    <w:p w14:paraId="72622D7D" w14:textId="77777777" w:rsidR="000E1660" w:rsidRDefault="00137478">
      <w:pPr>
        <w:pStyle w:val="Heading3"/>
        <w:rPr>
          <w:del w:id="243" w:author="Jason" w:date="2017-05-17T23:05:00Z"/>
        </w:rPr>
      </w:pPr>
      <w:bookmarkStart w:id="244" w:name="comparisons-with-steady-state-heat-flow"/>
      <w:bookmarkEnd w:id="244"/>
      <w:del w:id="245" w:author="Jason" w:date="2017-05-17T23:05:00Z">
        <w:r>
          <w:delText>Comparisons with steady-state heat flow</w:delText>
        </w:r>
      </w:del>
    </w:p>
    <w:p w14:paraId="3B781AD5" w14:textId="77777777" w:rsidR="000E1660" w:rsidRDefault="00137478">
      <w:pPr>
        <w:pStyle w:val="FirstParagraph"/>
        <w:rPr>
          <w:del w:id="246" w:author="Jason" w:date="2017-05-17T23:05:00Z"/>
        </w:rPr>
      </w:pPr>
      <w:del w:id="247" w:author="Jason" w:date="2017-05-17T23:05:00Z">
        <w:r>
          <w:delText>These depth constraints derived from xenolith thermobarometry can be compared to surface heat-flow and seismic constraints on the regional geotherm.</w:delText>
        </w:r>
      </w:del>
    </w:p>
    <w:p w14:paraId="09AA3220" w14:textId="77777777" w:rsidR="000E1660" w:rsidRDefault="00137478">
      <w:pPr>
        <w:pStyle w:val="BodyText"/>
        <w:rPr>
          <w:del w:id="248" w:author="Jason" w:date="2017-05-17T23:05:00Z"/>
        </w:rPr>
      </w:pPr>
      <w:del w:id="249" w:author="Jason" w:date="2017-05-17T23:05:00Z">
        <w:r>
          <w:delTex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delText>
        </w:r>
        <w:r>
          <w:rPr>
            <w:b/>
          </w:rPr>
          <w:delText>¿fig:depth?</w:delText>
        </w:r>
        <w:r>
          <w:delText>, we show potential steady-state geotherms for surface heat fluxes ranging from 60 to 120 mW/m^2, all of which intersect the potential depth distributions from spinel stability and Ca-in-olivine barometry.</w:delText>
        </w:r>
      </w:del>
    </w:p>
    <w:p w14:paraId="6151B9CF" w14:textId="77777777" w:rsidR="000E1660" w:rsidRDefault="00137478">
      <w:pPr>
        <w:pStyle w:val="BodyText"/>
        <w:rPr>
          <w:del w:id="250" w:author="Jason" w:date="2017-05-17T23:05:00Z"/>
        </w:rPr>
      </w:pPr>
      <w:del w:id="251" w:author="Jason" w:date="2017-05-17T23:05:00Z">
        <w:r>
          <w:delText>These geothermal gradients are calculated using thermal conductivity and diffusivity given in Table </w:delText>
        </w:r>
        <w:r>
          <w:rPr>
            <w:b/>
          </w:rPr>
          <w:delText>¿tbl:model_parameters?</w:delText>
        </w:r>
        <w:r>
          <w:delText xml:space="preserve"> for the crust, to a depth of 30 km, and mantle lithosphere below this level. No fixed amount of radiogenic heat production is assumed, but the average empirical factor of 0.6 proposed by </w:delText>
        </w:r>
        <w:r>
          <w:rPr>
            <w:i/>
          </w:rPr>
          <w:delText>Pollack and Chapman</w:delText>
        </w:r>
        <w:r>
          <w:delTex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delText>
        </w:r>
        <w:r>
          <w:rPr>
            <w:i/>
          </w:rPr>
          <w:delText>Turcotte and Schubert</w:delText>
        </w:r>
        <w:r>
          <w:delText xml:space="preserve"> [2002] and is identical to that used by </w:delText>
        </w:r>
        <w:r>
          <w:rPr>
            <w:i/>
          </w:rPr>
          <w:delText>Luffi et al.</w:delText>
        </w:r>
        <w:r>
          <w:delText xml:space="preserve"> [2009], except that crustal thermal conductivity is reduced to match our conditions for dynamic thermal modeling [Section </w:delText>
        </w:r>
        <w:r>
          <w:rPr>
            <w:b/>
          </w:rPr>
          <w:delText>¿sec:modeling?</w:delText>
        </w:r>
        <w:r>
          <w:delText>]. This yields a slightly "hotter" geotherm throughout the mantle lithosphere.</w:delText>
        </w:r>
      </w:del>
    </w:p>
    <w:p w14:paraId="17521F48" w14:textId="77777777" w:rsidR="000E1660" w:rsidRDefault="00137478">
      <w:pPr>
        <w:pStyle w:val="BodyText"/>
        <w:rPr>
          <w:del w:id="252" w:author="Jason" w:date="2017-05-17T23:05:00Z"/>
        </w:rPr>
      </w:pPr>
      <w:del w:id="253" w:author="Jason" w:date="2017-05-17T23:05:00Z">
        <w:r>
          <w:delTex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age distributions broadly correspond to a range in surface heat flow from ~70 to 110 mW/m^2.</w:delText>
        </w:r>
      </w:del>
    </w:p>
    <w:p w14:paraId="4486C1E8" w14:textId="77777777" w:rsidR="000E1660" w:rsidRDefault="00137478">
      <w:pPr>
        <w:pStyle w:val="BodyText"/>
        <w:rPr>
          <w:del w:id="254" w:author="Jason" w:date="2017-05-17T23:05:00Z"/>
        </w:rPr>
      </w:pPr>
      <w:del w:id="255" w:author="Jason" w:date="2017-05-17T23:05:00Z">
        <w:r>
          <w:delText>Using a database of surface heat flows for North America [</w:delText>
        </w:r>
        <w:r>
          <w:rPr>
            <w:i/>
          </w:rPr>
          <w:delText>Blackwell and Richards</w:delText>
        </w:r>
        <w:r>
          <w:delText xml:space="preserve">, 2004], </w:delText>
        </w:r>
        <w:r>
          <w:rPr>
            <w:i/>
          </w:rPr>
          <w:delText>Erkan and Blackwell</w:delText>
        </w:r>
        <w:r>
          <w:delTex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is within the spinel stability field and falls near the center of the depth distributions extracted using Ca-in-olivine barometry. We discuss the accuracy of heat flow data further in Section 4</w:delText>
        </w:r>
      </w:del>
    </w:p>
    <w:p w14:paraId="00C9B654" w14:textId="77777777" w:rsidR="000E1660" w:rsidRDefault="00137478">
      <w:pPr>
        <w:pStyle w:val="Heading3"/>
        <w:rPr>
          <w:del w:id="256" w:author="Jason" w:date="2017-05-17T23:05:00Z"/>
        </w:rPr>
      </w:pPr>
      <w:bookmarkStart w:id="257" w:name="summary-of-depth-constraints"/>
      <w:bookmarkEnd w:id="257"/>
      <w:del w:id="258" w:author="Jason" w:date="2017-05-17T23:05:00Z">
        <w:r>
          <w:delText>Summary of depth constraints</w:delText>
        </w:r>
      </w:del>
    </w:p>
    <w:p w14:paraId="55646E36" w14:textId="77777777" w:rsidR="000E1660" w:rsidRDefault="00137478">
      <w:pPr>
        <w:pStyle w:val="FirstParagraph"/>
        <w:rPr>
          <w:del w:id="259" w:author="Jason" w:date="2017-05-17T23:05:00Z"/>
        </w:rPr>
      </w:pPr>
      <w:del w:id="260" w:author="Jason" w:date="2017-05-17T23:05:00Z">
        <w:r>
          <w:delTex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delText>
        </w:r>
      </w:del>
    </w:p>
    <w:p w14:paraId="08E4E237" w14:textId="77777777" w:rsidR="000E1660" w:rsidRDefault="00137478">
      <w:pPr>
        <w:pStyle w:val="BodyText"/>
        <w:rPr>
          <w:del w:id="261" w:author="Jason" w:date="2017-05-17T23:05:00Z"/>
        </w:rPr>
      </w:pPr>
      <w:del w:id="262" w:author="Jason" w:date="2017-05-17T23:05:00Z">
        <w:r>
          <w:delTex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delText>
        </w:r>
        <w:r>
          <w:rPr>
            <w:i/>
          </w:rPr>
          <w:delText>Goes and Lee</w:delText>
        </w:r>
        <w:r>
          <w:delText>, 2002], corresponding to cooler geotherms than predicted by surface heat flow. More recent estimates put the depth of the lithosphere-asthenosphere boundary at roughly 70 km in the southern Coast Ranges [</w:delText>
        </w:r>
        <w:r>
          <w:rPr>
            <w:i/>
          </w:rPr>
          <w:delText>Li et al.</w:delText>
        </w:r>
        <w:r>
          <w:delText>, 2007]. Given estimates of the subcontinental lithosphere-asthenosphere boundary occurring at 1200-1300ºC [</w:delText>
        </w:r>
        <w:r>
          <w:rPr>
            <w:i/>
          </w:rPr>
          <w:delText>Fischer et al.</w:delText>
        </w:r>
        <w:r>
          <w:delText xml:space="preserve">, 2010; e.g. </w:delText>
        </w:r>
        <w:r>
          <w:rPr>
            <w:i/>
          </w:rPr>
          <w:delText>O’Reilly and Griffin</w:delText>
        </w:r>
        <w:r>
          <w:delText>, 2010], this corresponds to steady-state geotherms of 70-80 mW/m^2.</w:delText>
        </w:r>
      </w:del>
    </w:p>
    <w:p w14:paraId="4FC719B1" w14:textId="77777777" w:rsidR="000E1660" w:rsidRDefault="00137478">
      <w:pPr>
        <w:pStyle w:val="BodyText"/>
        <w:rPr>
          <w:del w:id="263" w:author="Jason" w:date="2017-05-17T23:05:00Z"/>
        </w:rPr>
      </w:pPr>
      <w:del w:id="264" w:author="Jason" w:date="2017-05-17T23:05:00Z">
        <w:r>
          <w:delText>We next turn to the accuracy of this extrapolation from heat flow values, and its implication for understanding the thermal structure of the lithosphere.</w:delText>
        </w:r>
      </w:del>
    </w:p>
    <w:p w14:paraId="2431809B" w14:textId="77777777" w:rsidR="000E1660" w:rsidRDefault="00137478">
      <w:pPr>
        <w:pStyle w:val="Heading1"/>
        <w:rPr>
          <w:del w:id="265" w:author="Jason" w:date="2017-05-17T23:05:00Z"/>
        </w:rPr>
      </w:pPr>
      <w:bookmarkStart w:id="266" w:name="sec:heat-flow"/>
      <w:bookmarkEnd w:id="266"/>
      <w:del w:id="267" w:author="Jason" w:date="2017-05-17T23:05:00Z">
        <w:r>
          <w:delText>Thermal constraints on lithospheric structure and history</w:delText>
        </w:r>
      </w:del>
    </w:p>
    <w:p w14:paraId="1A1F83F7" w14:textId="77777777" w:rsidR="000E1660" w:rsidRDefault="00137478">
      <w:pPr>
        <w:pStyle w:val="FirstParagraph"/>
        <w:rPr>
          <w:del w:id="268" w:author="Jason" w:date="2017-05-17T23:05:00Z"/>
        </w:rPr>
      </w:pPr>
      <w:del w:id="269" w:author="Jason" w:date="2017-05-17T23:05:00Z">
        <w:r>
          <w:delText xml:space="preserve">Studies relying on surface heat flows form the basis of attempts to estimate the thermal structure and evolutionary history of the mantle lithosphere beneath the central California coast ranges. </w:delText>
        </w:r>
        <w:r>
          <w:rPr>
            <w:i/>
          </w:rPr>
          <w:delText>Erkan and Blackwell</w:delText>
        </w:r>
        <w:r>
          <w:delText xml:space="preserve"> [2008] and </w:delText>
        </w:r>
        <w:r>
          <w:rPr>
            <w:i/>
          </w:rPr>
          <w:delText>Erkan and Blackwell</w:delText>
        </w:r>
        <w:r>
          <w:delText xml:space="preserve"> [2009] studied heat flow data across the western U.S. based on borehole measurements of heat flux in wells &gt; 100 m deep. These workers found a "Coast Range Thermal Anomaly" (CRTA) of high surface heat flux measurements in a broad swath across the entire Coast Range belt, both inboard and outboard of the San Andreas fault zone.</w:delText>
        </w:r>
      </w:del>
    </w:p>
    <w:p w14:paraId="46166369" w14:textId="77777777" w:rsidR="000E1660" w:rsidRDefault="00137478">
      <w:pPr>
        <w:pStyle w:val="BodyText"/>
        <w:rPr>
          <w:del w:id="270" w:author="Jason" w:date="2017-05-17T23:05:00Z"/>
        </w:rPr>
      </w:pPr>
      <w:del w:id="271" w:author="Jason" w:date="2017-05-17T23:05:00Z">
        <w:r>
          <w:delText>The heat flows in this zone range from 60-90 mW/m^2, relatively high given typical regionally averaged continental heat flows ranging from lows of 20 mW/m^2 in cratonic cores to 120 mW/m^2 in focused areas of active mantle upwelling (e.g. the southern Salton Trough) [</w:delText>
        </w:r>
        <w:r>
          <w:rPr>
            <w:i/>
          </w:rPr>
          <w:delText>Erkan and Blackwell</w:delText>
        </w:r>
        <w:r>
          <w:delText xml:space="preserve">, 2009; </w:delText>
        </w:r>
        <w:r>
          <w:rPr>
            <w:i/>
          </w:rPr>
          <w:delText>Pollack and Chapman</w:delText>
        </w:r>
        <w:r>
          <w:delText>, 1977]. The heat flow in the Coast Ranges starkly contrasts with low heat flows observed in the adjacent Great Valley, and in the Sierra Nevada, but are similar to those measured in the Mojave province.</w:delText>
        </w:r>
      </w:del>
    </w:p>
    <w:p w14:paraId="63F09453" w14:textId="77777777" w:rsidR="000E1660" w:rsidRDefault="00137478">
      <w:pPr>
        <w:pStyle w:val="BodyText"/>
        <w:rPr>
          <w:del w:id="272" w:author="Jason" w:date="2017-05-17T23:05:00Z"/>
        </w:rPr>
      </w:pPr>
      <w:del w:id="273" w:author="Jason" w:date="2017-05-17T23:05:00Z">
        <w:r>
          <w:delText>Factors such as shear heating, fluid circulation along faults, and rapid surface uplift have been proposed to account for high heat flows in the Coast Ranges [</w:delText>
        </w:r>
        <w:r>
          <w:rPr>
            <w:i/>
          </w:rPr>
          <w:delText>Erkan and Blackwell</w:delText>
        </w:r>
        <w:r>
          <w:delTex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delText>
        </w:r>
      </w:del>
    </w:p>
    <w:p w14:paraId="1F77248C" w14:textId="77777777" w:rsidR="000E1660" w:rsidRDefault="00137478">
      <w:pPr>
        <w:pStyle w:val="BodyText"/>
        <w:rPr>
          <w:del w:id="274" w:author="Jason" w:date="2017-05-17T23:05:00Z"/>
        </w:rPr>
      </w:pPr>
      <w:del w:id="275" w:author="Jason" w:date="2017-05-17T23:05:00Z">
        <w:r>
          <w:delTex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delText>
        </w:r>
        <w:r>
          <w:rPr>
            <w:i/>
          </w:rPr>
          <w:delText>Ducea et al.</w:delText>
        </w:r>
        <w:r>
          <w:delText xml:space="preserve">, </w:delText>
        </w:r>
        <w:r>
          <w:delText>2003a] could significantly raise the geothermal gradient in the Coast Ranges from the Miocene to the present.</w:delText>
        </w:r>
      </w:del>
    </w:p>
    <w:p w14:paraId="38C1D405" w14:textId="77777777" w:rsidR="000E1660" w:rsidRDefault="00137478">
      <w:pPr>
        <w:pStyle w:val="BodyText"/>
        <w:rPr>
          <w:del w:id="276" w:author="Jason" w:date="2017-05-17T23:05:00Z"/>
        </w:rPr>
      </w:pPr>
      <w:del w:id="277" w:author="Jason" w:date="2017-05-17T23:05:00Z">
        <w:r>
          <w:delText xml:space="preserve">The geothermal gradient may be affected by regional differences in thermal conductivity, which can be enhanced by hydrothermal circulation in the presence of fractures. </w:delText>
        </w:r>
        <w:r>
          <w:rPr>
            <w:i/>
          </w:rPr>
          <w:delText>Lachenbruch and Sass</w:delText>
        </w:r>
        <w:r>
          <w:delText xml:space="preserve"> [1980] concluded that high heat flows in the Coast Ranges could not be generated by conductive fault heating alone, but was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is the origin of anomalously high surface heat flows in the Coast Range belt. </w:delText>
        </w:r>
        <w:r>
          <w:rPr>
            <w:i/>
          </w:rPr>
          <w:delText>Kennedy</w:delText>
        </w:r>
        <w:r>
          <w:delText xml:space="preserve"> [1997] shows the presence of mantle fluids in the San Andreas fault zone, giving credence to the idea deep fluid transport. The eruption of Crystal Knob itself demonstrates that a fully conductive geotherm is unreasonable, as at least </w:delText>
        </w:r>
        <w:r>
          <w:rPr>
            <w:i/>
          </w:rPr>
          <w:delText>some</w:delText>
        </w:r>
        <w:r>
          <w:delText xml:space="preserve"> heat was advected to the surface by this and other volcanic edifices (e.g. Coyote Lake [Figure </w:delText>
        </w:r>
        <w:r>
          <w:rPr>
            <w:b/>
          </w:rPr>
          <w:delText>¿fig:context?</w:delText>
        </w:r>
        <w:r>
          <w:delText>]) since the Pleistocene.</w:delText>
        </w:r>
      </w:del>
    </w:p>
    <w:p w14:paraId="7EEF9064" w14:textId="77777777" w:rsidR="000E1660" w:rsidRDefault="00137478">
      <w:pPr>
        <w:pStyle w:val="BodyText"/>
        <w:rPr>
          <w:del w:id="278" w:author="Jason" w:date="2017-05-17T23:05:00Z"/>
        </w:rPr>
      </w:pPr>
      <w:del w:id="279" w:author="Jason" w:date="2017-05-17T23:05:00Z">
        <w:r>
          <w:delText>In sum, estimates of the geothermal gradient derived from surface heat flow may overestimate the geothermal gradient at depth, especially in the presence of fluid flow and radiogenic rocks near the surface.</w:delText>
        </w:r>
        <w:r>
          <w:delText xml:space="preserve"> Thus, it seems likely that the gradients given in </w:delText>
        </w:r>
        <w:r>
          <w:rPr>
            <w:i/>
          </w:rPr>
          <w:delText>Erkan and Blackwell</w:delText>
        </w:r>
        <w:r>
          <w:delText xml:space="preserve"> [2009] are a maximum limit on the geothermal gradient in the mantle lithosphere.</w:delText>
        </w:r>
      </w:del>
    </w:p>
    <w:p w14:paraId="47833E98" w14:textId="77777777" w:rsidR="000E1660" w:rsidRDefault="00137478">
      <w:pPr>
        <w:pStyle w:val="BodyText"/>
        <w:rPr>
          <w:del w:id="280" w:author="Jason" w:date="2017-05-17T23:05:00Z"/>
        </w:rPr>
      </w:pPr>
      <w:del w:id="281" w:author="Jason" w:date="2017-05-17T23:05:00Z">
        <w:r>
          <w:delText>Next, we attempt to model the geotherm sampled by Crystal Knob under different tectonic scenarios. To support the evaluation of the possible tectonic scenarios for the rocks, we model the relaxation of the geotherm during subduction and underplating. We use a series of model setups corresponding to the tectonic scenarios outlined in Section </w:delText>
        </w:r>
        <w:r>
          <w:delText>5.1.</w:delText>
        </w:r>
      </w:del>
    </w:p>
    <w:p w14:paraId="11052736" w14:textId="77777777" w:rsidR="000E1660" w:rsidRDefault="00137478">
      <w:pPr>
        <w:pStyle w:val="Heading1"/>
        <w:rPr>
          <w:del w:id="282" w:author="Jason" w:date="2017-05-17T23:05:00Z"/>
        </w:rPr>
      </w:pPr>
      <w:bookmarkStart w:id="283" w:name="origin-of-mantle-lithosphere-beneath-the"/>
      <w:bookmarkEnd w:id="283"/>
      <w:del w:id="284" w:author="Jason" w:date="2017-05-17T23:05:00Z">
        <w:r>
          <w:delText>Origin of mantle lithosphere beneath the Crystal Knob volcanic neck</w:delText>
        </w:r>
      </w:del>
    </w:p>
    <w:p w14:paraId="0DBDFBDE" w14:textId="77777777" w:rsidR="000E1660" w:rsidRDefault="00137478">
      <w:pPr>
        <w:pStyle w:val="FirstParagraph"/>
        <w:rPr>
          <w:del w:id="285" w:author="Jason" w:date="2017-05-17T23:05:00Z"/>
        </w:rPr>
      </w:pPr>
      <w:del w:id="286" w:author="Jason" w:date="2017-05-17T23:05:00Z">
        <w:r>
          <w:delText xml:space="preserve">Rb-Sr and Sm-Nd isotopic and trace-element data on peridotite xenoliths from this study demonstrate that the mantle lithosphere that was sampled by the Crystal Knob volcanic neck is sourced from the depleted convecting mantle [e.g. </w:delText>
        </w:r>
        <w:r>
          <w:rPr>
            <w:i/>
          </w:rPr>
          <w:delText>Hofmann</w:delText>
        </w:r>
        <w:r>
          <w:delTex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delText>
        </w:r>
      </w:del>
    </w:p>
    <w:p w14:paraId="4C741E6F" w14:textId="77777777" w:rsidR="000E1660" w:rsidRDefault="00137478">
      <w:pPr>
        <w:pStyle w:val="BodyText"/>
        <w:rPr>
          <w:del w:id="287" w:author="Jason" w:date="2017-05-17T23:05:00Z"/>
        </w:rPr>
      </w:pPr>
      <w:del w:id="288" w:author="Jason" w:date="2017-05-17T23:05:00Z">
        <w:r>
          <w:delText>In that the Franciscan complex of the region was assembled by long-lived subduction of the Farallon plate encompassing Cretaceous-early Tertiary time [</w:delText>
        </w:r>
        <w:r>
          <w:rPr>
            <w:i/>
          </w:rPr>
          <w:delText>Chapman et al.</w:delText>
        </w:r>
        <w:r>
          <w:delText xml:space="preserve">, 2016a; </w:delText>
        </w:r>
        <w:r>
          <w:rPr>
            <w:i/>
          </w:rPr>
          <w:delText>Cowan</w:delText>
        </w:r>
        <w:r>
          <w:delText xml:space="preserve">, 1978; </w:delText>
        </w:r>
        <w:r>
          <w:rPr>
            <w:i/>
          </w:rPr>
          <w:delText>Saleeby and 12 contributors</w:delText>
        </w:r>
        <w:r>
          <w:delText xml:space="preserve">, 1986; </w:delText>
        </w:r>
        <w:r>
          <w:rPr>
            <w:i/>
          </w:rPr>
          <w:delText>Seton et al.</w:delText>
        </w:r>
        <w:r>
          <w:delText xml:space="preserve">, 2012],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w:delText>
        </w:r>
        <w:r>
          <w:delText>Section 5.2‌-‌Section </w:delText>
        </w:r>
        <w:r>
          <w:rPr>
            <w:b/>
          </w:rPr>
          <w:delText>¿sec:mantle_nappes?</w:delText>
        </w:r>
        <w:r>
          <w:delText>.</w:delText>
        </w:r>
      </w:del>
    </w:p>
    <w:p w14:paraId="1DC0574D" w14:textId="77777777" w:rsidR="000E1660" w:rsidRDefault="00137478">
      <w:pPr>
        <w:pStyle w:val="Heading2"/>
        <w:rPr>
          <w:del w:id="289" w:author="Jason" w:date="2017-05-17T23:05:00Z"/>
        </w:rPr>
      </w:pPr>
      <w:bookmarkStart w:id="290" w:name="sec:tectonic_scenarios"/>
      <w:bookmarkEnd w:id="290"/>
      <w:del w:id="291" w:author="Jason" w:date="2017-05-17T23:05:00Z">
        <w:r>
          <w:delText>Late Cenozoic tectonic history and regional crustal structure</w:delText>
        </w:r>
      </w:del>
    </w:p>
    <w:p w14:paraId="76E1E9AE" w14:textId="77777777" w:rsidR="000E1660" w:rsidRDefault="00137478">
      <w:pPr>
        <w:pStyle w:val="FirstParagraph"/>
        <w:rPr>
          <w:del w:id="292" w:author="Jason" w:date="2017-05-17T23:05:00Z"/>
        </w:rPr>
      </w:pPr>
      <w:del w:id="293" w:author="Jason" w:date="2017-05-17T23:05:00Z">
        <w:r>
          <w:delText>In Oligocene to early Miocene time the Pacific-Farallon spreading ridge obliquely impinged into the SW Cordillera subduction zone leading to the development of the San Andreas transform system [</w:delText>
        </w:r>
        <w:r>
          <w:rPr>
            <w:i/>
          </w:rPr>
          <w:delText>Atwater</w:delText>
        </w:r>
        <w:r>
          <w:delTex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delText>
        </w:r>
        <w:r>
          <w:rPr>
            <w:i/>
          </w:rPr>
          <w:delText>Atwater and Stock</w:delText>
        </w:r>
        <w:r>
          <w:delText xml:space="preserve">, 1998; </w:delText>
        </w:r>
        <w:r>
          <w:rPr>
            <w:i/>
          </w:rPr>
          <w:delText>Bohannon and Parsons</w:delText>
        </w:r>
        <w:r>
          <w:delText xml:space="preserve">, 1995; </w:delText>
        </w:r>
        <w:r>
          <w:rPr>
            <w:i/>
          </w:rPr>
          <w:delText>Thorkelson and Taylor</w:delText>
        </w:r>
        <w:r>
          <w:delText xml:space="preserve">, 1989; </w:delText>
        </w:r>
        <w:r>
          <w:rPr>
            <w:i/>
          </w:rPr>
          <w:delText>Wilson et al.</w:delText>
        </w:r>
        <w:r>
          <w:delText>, 2005]. Late Cenozoic volcanism of the coastal region of central California has been linked to slab window formation by the partial melting of asthenosphere as it ascended into the slab window [</w:delText>
        </w:r>
        <w:r>
          <w:rPr>
            <w:i/>
          </w:rPr>
          <w:delText>Wilson et al.</w:delText>
        </w:r>
        <w:r>
          <w:delText>, 2005].</w:delText>
        </w:r>
      </w:del>
    </w:p>
    <w:p w14:paraId="53CEA7B4" w14:textId="77777777" w:rsidR="000E1660" w:rsidRDefault="00137478">
      <w:pPr>
        <w:pStyle w:val="BodyText"/>
        <w:rPr>
          <w:del w:id="294" w:author="Jason" w:date="2017-05-17T23:05:00Z"/>
        </w:rPr>
      </w:pPr>
      <w:del w:id="295" w:author="Jason" w:date="2017-05-17T23:05:00Z">
        <w:r>
          <w:delTex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delText>
        </w:r>
        <w:r>
          <w:rPr>
            <w:i/>
          </w:rPr>
          <w:delText>Bohannon and Parsons</w:delText>
        </w:r>
        <w:r>
          <w:delText xml:space="preserve">, 1995; </w:delText>
        </w:r>
        <w:r>
          <w:rPr>
            <w:i/>
          </w:rPr>
          <w:delText>Brocher et al.</w:delText>
        </w:r>
        <w:r>
          <w:delText xml:space="preserve">, 1999; </w:delText>
        </w:r>
        <w:r>
          <w:rPr>
            <w:i/>
          </w:rPr>
          <w:delText>Van Wijk et al.</w:delText>
        </w:r>
        <w:r>
          <w:delText>,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delText>
        </w:r>
        <w:r>
          <w:rPr>
            <w:i/>
          </w:rPr>
          <w:delText>Atwater and Stock</w:delText>
        </w:r>
        <w:r>
          <w:delText xml:space="preserve">, 1998; </w:delText>
        </w:r>
        <w:r>
          <w:rPr>
            <w:i/>
          </w:rPr>
          <w:delText>Bohannon and Parsons</w:delText>
        </w:r>
        <w:r>
          <w:delText xml:space="preserve">, 1995; </w:delText>
        </w:r>
        <w:r>
          <w:rPr>
            <w:i/>
          </w:rPr>
          <w:delText>Brink et al.</w:delText>
        </w:r>
        <w:r>
          <w:delText xml:space="preserve">, 1999; </w:delText>
        </w:r>
        <w:r>
          <w:rPr>
            <w:i/>
          </w:rPr>
          <w:delText>Wilson et al.</w:delText>
        </w:r>
        <w:r>
          <w:delText>, 2005].</w:delText>
        </w:r>
      </w:del>
    </w:p>
    <w:p w14:paraId="3A048905" w14:textId="77777777" w:rsidR="000E1660" w:rsidRDefault="00137478">
      <w:pPr>
        <w:pStyle w:val="BodyText"/>
        <w:rPr>
          <w:del w:id="296" w:author="Jason" w:date="2017-05-17T23:05:00Z"/>
        </w:rPr>
      </w:pPr>
      <w:del w:id="297" w:author="Jason" w:date="2017-05-17T23:05:00Z">
        <w:r>
          <w:delTex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delText>
        </w:r>
        <w:r>
          <w:rPr>
            <w:i/>
          </w:rPr>
          <w:delText>Brocher et al.</w:delText>
        </w:r>
        <w:r>
          <w:delText>, 1999]. Strong internal reflectivity within this layer [</w:delText>
        </w:r>
        <w:r>
          <w:rPr>
            <w:i/>
          </w:rPr>
          <w:delText>Brocher et al.</w:delText>
        </w:r>
        <w:r>
          <w:delText xml:space="preserve">, 1999; </w:delText>
        </w:r>
        <w:r>
          <w:rPr>
            <w:i/>
          </w:rPr>
          <w:delText>Trehu and Wheeler</w:delText>
        </w:r>
        <w:r>
          <w:delText>, 1987], and sharp inflections in its upper surface [</w:delText>
        </w:r>
        <w:r>
          <w:rPr>
            <w:i/>
          </w:rPr>
          <w:delText>Tréhu</w:delText>
        </w:r>
        <w:r>
          <w:delText xml:space="preserve">, 1991], indicate that this mafic layer is internally deformed and imbricated, which accounts for its thickness exceeding typical oceanic mafic crust by a factor of two to three. </w:delText>
        </w:r>
      </w:del>
    </w:p>
    <w:p w14:paraId="5B095C7B" w14:textId="77777777" w:rsidR="000E1660" w:rsidRDefault="00137478">
      <w:pPr>
        <w:pStyle w:val="BodyText"/>
        <w:rPr>
          <w:del w:id="298" w:author="Jason" w:date="2017-05-17T23:05:00Z"/>
        </w:rPr>
      </w:pPr>
      <w:del w:id="299" w:author="Jason" w:date="2017-05-17T23:05:00Z">
        <w:r>
          <w:delTex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delText>
        </w:r>
      </w:del>
    </w:p>
    <w:p w14:paraId="112DC875" w14:textId="77777777" w:rsidR="000E1660" w:rsidRDefault="00137478">
      <w:pPr>
        <w:pStyle w:val="BodyText"/>
        <w:rPr>
          <w:del w:id="300" w:author="Jason" w:date="2017-05-17T23:05:00Z"/>
        </w:rPr>
      </w:pPr>
      <w:del w:id="301" w:author="Jason" w:date="2017-05-17T23:05:00Z">
        <w:r>
          <w:delText>The pre-Neogene tectonic setting of the Crystal Knob eruption site is shown in Figure </w:delText>
        </w:r>
        <w:r>
          <w:rPr>
            <w:b/>
          </w:rPr>
          <w:delText>¿fig:reconstruction?</w:delText>
        </w:r>
        <w:r>
          <w:delText xml:space="preserve"> by restoration of the San Andreas dextral transform system [</w:delText>
        </w:r>
        <w:r>
          <w:rPr>
            <w:i/>
          </w:rPr>
          <w:delText>Chapman et al.</w:delText>
        </w:r>
        <w:r>
          <w:delText xml:space="preserve">, 2012; </w:delText>
        </w:r>
        <w:r>
          <w:rPr>
            <w:i/>
          </w:rPr>
          <w:delText>Dickinson et al.</w:delText>
        </w:r>
        <w:r>
          <w:delText xml:space="preserve">, 2005; </w:delText>
        </w:r>
        <w:r>
          <w:rPr>
            <w:i/>
          </w:rPr>
          <w:delText>Hall and Saleeby</w:delText>
        </w:r>
        <w:r>
          <w:delText xml:space="preserve">, 2013; </w:delText>
        </w:r>
        <w:r>
          <w:rPr>
            <w:i/>
          </w:rPr>
          <w:delText>Matthews III</w:delText>
        </w:r>
        <w:r>
          <w:delText xml:space="preserve">, 1976; </w:delText>
        </w:r>
        <w:r>
          <w:rPr>
            <w:i/>
          </w:rPr>
          <w:delText>Sharman et al.</w:delText>
        </w:r>
        <w:r>
          <w:delText>, 2013]. The Crystal Knob eruption site restores to a position outboard of the southern California batholith. The principal windows into shallowly underplated subduction channel schists are shown in Figure </w:delText>
        </w:r>
        <w:r>
          <w:rPr>
            <w:b/>
          </w:rPr>
          <w:delText>¿fig:reconstruction?</w:delText>
        </w:r>
        <w:r>
          <w:delText xml:space="preserve"> along with the principal upper plate batholithic exposures. The intervening areas left white denote latest Cretaceous-Cenozoic overlap strata. In Figure </w:delText>
        </w:r>
        <w:r>
          <w:rPr>
            <w:b/>
          </w:rPr>
          <w:delText>¿fig:reconstruction?</w:delText>
        </w:r>
        <w:r>
          <w:delText>, the current western extent of the Salinia crystalline nappes is shown as the Nacimiento fault and the offshore Farallon escarpment. Crystalline rocks of the Salinia nappes extended westwards across Nacimiento belt Franciscan an unknown distance [</w:delText>
        </w:r>
        <w:r>
          <w:rPr>
            <w:i/>
          </w:rPr>
          <w:delText>Hall and Saleeby</w:delText>
        </w:r>
        <w:r>
          <w:delText>, 2013], but have been eroded off their lower plate complex as the coastal region has risen in the Pliocene [</w:delText>
        </w:r>
        <w:r>
          <w:rPr>
            <w:i/>
          </w:rPr>
          <w:delText>Ducea et al.</w:delText>
        </w:r>
        <w:r>
          <w:delText>, 2003b].</w:delText>
        </w:r>
      </w:del>
    </w:p>
    <w:p w14:paraId="246FE7F4" w14:textId="77777777" w:rsidR="000E1660" w:rsidRDefault="00137478">
      <w:pPr>
        <w:pStyle w:val="BodyText"/>
        <w:rPr>
          <w:del w:id="302" w:author="Jason" w:date="2017-05-17T23:05:00Z"/>
        </w:rPr>
      </w:pPr>
      <w:del w:id="303" w:author="Jason" w:date="2017-05-17T23:05:00Z">
        <w:r>
          <w:delText>The cross-sections presented in Figure </w:delText>
        </w:r>
        <w:r>
          <w:rPr>
            <w:b/>
          </w:rPr>
          <w:delText>¿fig:neogene_sections?</w:delText>
        </w:r>
        <w:r>
          <w:delText xml:space="preserve"> show the first-order crustal relations that are implied by three potential origins for the sub-Crystal Knob mantle lithosphere: </w:delText>
        </w:r>
        <w:r>
          <w:rPr>
            <w:b/>
          </w:rPr>
          <w:delText>A</w:delText>
        </w:r>
        <w:r>
          <w:delText>. shallowly ascended asthenosphere within the Pacific-Farallon slab window [</w:delText>
        </w:r>
        <w:r>
          <w:rPr>
            <w:i/>
          </w:rPr>
          <w:delText>Atwater and Stock</w:delText>
        </w:r>
        <w:r>
          <w:delText xml:space="preserve">, 1998]; </w:delText>
        </w:r>
        <w:r>
          <w:rPr>
            <w:b/>
          </w:rPr>
          <w:delText>B</w:delText>
        </w:r>
        <w:r>
          <w:delText>. subduction of an underplated, or stalled, Monterey oceanic microplate [</w:delText>
        </w:r>
        <w:r>
          <w:rPr>
            <w:i/>
          </w:rPr>
          <w:delText>Bohannon and Parsons</w:delText>
        </w:r>
        <w:r>
          <w:delText xml:space="preserve">, 1995]; or </w:delText>
        </w:r>
        <w:r>
          <w:rPr>
            <w:b/>
          </w:rPr>
          <w:delText>C</w:delText>
        </w:r>
        <w:r>
          <w:delText>. underplated Farallon plate mantle lithosphere nappe(s) that lie in structural sequence with the upper mantle duplex resolved beneath the Dish Hill xenolith location, and correspond to a similar time [</w:delText>
        </w:r>
        <w:r>
          <w:rPr>
            <w:i/>
          </w:rPr>
          <w:delText>Luffi et al.</w:delText>
        </w:r>
        <w:r>
          <w:delText>, 2009]. These scenarios have been posed by several workers and are underpinned by the contextal features presented below.</w:delText>
        </w:r>
      </w:del>
    </w:p>
    <w:p w14:paraId="74223F00" w14:textId="77777777" w:rsidR="000E1660" w:rsidRDefault="00137478">
      <w:pPr>
        <w:pStyle w:val="Heading2"/>
        <w:rPr>
          <w:del w:id="304" w:author="Jason" w:date="2017-05-17T23:05:00Z"/>
        </w:rPr>
      </w:pPr>
      <w:bookmarkStart w:id="305" w:name="sec:slab_window"/>
      <w:bookmarkEnd w:id="305"/>
      <w:del w:id="306" w:author="Jason" w:date="2017-05-17T23:05:00Z">
        <w:r>
          <w:delText>The Neogene slab window</w:delText>
        </w:r>
      </w:del>
    </w:p>
    <w:p w14:paraId="60D7C827" w14:textId="77777777" w:rsidR="000E1660" w:rsidRDefault="00137478">
      <w:pPr>
        <w:pStyle w:val="FirstParagraph"/>
        <w:rPr>
          <w:del w:id="307" w:author="Jason" w:date="2017-05-17T23:05:00Z"/>
        </w:rPr>
      </w:pPr>
      <w:del w:id="308" w:author="Jason" w:date="2017-05-17T23:05:00Z">
        <w:r>
          <w:delText>Figure </w:delText>
        </w:r>
        <w:r>
          <w:rPr>
            <w:b/>
          </w:rPr>
          <w:delText>¿fig:reconstruction?</w:delText>
        </w:r>
        <w:r>
          <w:delText xml:space="preserve"> shows the surface projection of the hypothetical slab window and the partially subducted Monterey plate at ca. 19 Ma [</w:delText>
        </w:r>
        <w:r>
          <w:rPr>
            <w:i/>
          </w:rPr>
          <w:delText>Wilson et al.</w:delText>
        </w:r>
        <w:r>
          <w:delText>, 2005]. The slab window formed by the subduction of the trailing edge of the Farallon plate, unsupported by sea floor spreading along the former spreading axis with the Pacific plate. The Monterey plate nucleated along an ~250 km long segment of the Pacific-Farallon ridge as an oblique rift that was rotated ~25º clockwise from the Pacific-Farallon rift axis [</w:delText>
        </w:r>
        <w:r>
          <w:rPr>
            <w:i/>
          </w:rPr>
          <w:delText>Atwater and Severinghaus</w:delText>
        </w:r>
        <w:r>
          <w:delTex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delText>
        </w:r>
        <w:r>
          <w:rPr>
            <w:i/>
          </w:rPr>
          <w:delText>Atwater and Stock</w:delText>
        </w:r>
        <w:r>
          <w:delText xml:space="preserve">, 1998; </w:delText>
        </w:r>
        <w:r>
          <w:rPr>
            <w:i/>
          </w:rPr>
          <w:delText>Bohannon and Parsons</w:delText>
        </w:r>
        <w:r>
          <w:delText>, 1995].</w:delText>
        </w:r>
      </w:del>
    </w:p>
    <w:p w14:paraId="51266266" w14:textId="77777777" w:rsidR="000E1660" w:rsidRDefault="00137478">
      <w:pPr>
        <w:pStyle w:val="BodyText"/>
        <w:rPr>
          <w:del w:id="309" w:author="Jason" w:date="2017-05-17T23:05:00Z"/>
        </w:rPr>
      </w:pPr>
      <w:del w:id="310" w:author="Jason" w:date="2017-05-17T23:05:00Z">
        <w:r>
          <w:delText xml:space="preserve">According to the </w:delText>
        </w:r>
        <w:r>
          <w:rPr>
            <w:i/>
          </w:rPr>
          <w:delText>Wilson et al.</w:delText>
        </w:r>
        <w:r>
          <w:delText xml:space="preserve"> [2005] reconstruction of the Pacific-Farallon slab window and adjacent Monterey plate [Figure </w:delText>
        </w:r>
        <w:r>
          <w:rPr>
            <w:b/>
          </w:rPr>
          <w:delText>¿fig:reconstruction?</w:delText>
        </w:r>
        <w:r>
          <w:delText>], the Crystal Knob eruption site was located above a slab window in the early Neogene, proximal to the northeastern boundary transform edge of the Monterey plate. Diffuse volcanism, some clearly derived from decompression partial melting of convecting mantle, is widespread for this time period across the region of the reconstructed slab window [</w:delText>
        </w:r>
        <w:r>
          <w:rPr>
            <w:i/>
          </w:rPr>
          <w:delText>Cole and Basu</w:delText>
        </w:r>
        <w:r>
          <w:delText xml:space="preserve">, 1995; </w:delText>
        </w:r>
        <w:r>
          <w:rPr>
            <w:i/>
          </w:rPr>
          <w:delText>Hurst</w:delText>
        </w:r>
        <w:r>
          <w:delText xml:space="preserve">, 1982; </w:delText>
        </w:r>
        <w:r>
          <w:rPr>
            <w:i/>
          </w:rPr>
          <w:delText>Sharma et al.</w:delText>
        </w:r>
        <w:r>
          <w:delText xml:space="preserve">, 1991; </w:delText>
        </w:r>
        <w:r>
          <w:rPr>
            <w:i/>
          </w:rPr>
          <w:delText>Wilson et al.</w:delText>
        </w:r>
        <w:r>
          <w:delText>, 2005]. However, this phase of slab window opening and related volcanism cannot account for the eruption of the ca. 1.7 Ma Crystal Knob volcanic neck itself, which we return to in Section 7.2.</w:delText>
        </w:r>
      </w:del>
    </w:p>
    <w:p w14:paraId="4899C1EA" w14:textId="77777777" w:rsidR="000E1660" w:rsidRDefault="00137478">
      <w:pPr>
        <w:pStyle w:val="Heading2"/>
        <w:rPr>
          <w:del w:id="311" w:author="Jason" w:date="2017-05-17T23:05:00Z"/>
        </w:rPr>
      </w:pPr>
      <w:bookmarkStart w:id="312" w:name="the-monterey-plate"/>
      <w:bookmarkEnd w:id="312"/>
      <w:del w:id="313" w:author="Jason" w:date="2017-05-17T23:05:00Z">
        <w:r>
          <w:delText>The Monterey plate</w:delText>
        </w:r>
      </w:del>
    </w:p>
    <w:p w14:paraId="4DB10633" w14:textId="77777777" w:rsidR="000E1660" w:rsidRDefault="00137478">
      <w:pPr>
        <w:pStyle w:val="FirstParagraph"/>
        <w:rPr>
          <w:del w:id="314" w:author="Jason" w:date="2017-05-17T23:05:00Z"/>
        </w:rPr>
      </w:pPr>
      <w:del w:id="315" w:author="Jason" w:date="2017-05-17T23:05:00Z">
        <w:r>
          <w:delText>The Monterey microplate is often invoked as the source of the lithosphere beneath the central Coast Ranges [</w:delText>
        </w:r>
        <w:r>
          <w:rPr>
            <w:i/>
          </w:rPr>
          <w:delText>Erkan and Blackwell</w:delText>
        </w:r>
        <w:r>
          <w:delText>, 2008]. When the East Pacific Rise first reached the North American plate at 28.5 Ma, the Monterey microplate broke from the Farallon slab and subducted independently until 19.5 Ma, while rotating clockwise with respect to the Pacific plate [</w:delText>
        </w:r>
        <w:r>
          <w:rPr>
            <w:i/>
          </w:rPr>
          <w:delText>Wilson et al.</w:delText>
        </w:r>
        <w:r>
          <w:delText>, 2005], Figure </w:delText>
        </w:r>
        <w:r>
          <w:rPr>
            <w:b/>
          </w:rPr>
          <w:delText>¿fig:reconstruction?</w:delText>
        </w:r>
        <w:r>
          <w:delText>. The remnant slab has been integrated into the Pacific plate and still forms part of the abyssal seafloor [Figure </w:delText>
        </w:r>
        <w:r>
          <w:rPr>
            <w:b/>
          </w:rPr>
          <w:delText>¿fig:context?</w:delText>
        </w:r>
        <w:r>
          <w:delText>]. The idea that the Monterey plate stalled slab is attached to the Pacific Plate and extends as far eastward as the Central Valley, corresponding with the Isabella seismic anomaly, has been advanced by many workers [</w:delText>
        </w:r>
        <w:r>
          <w:rPr>
            <w:i/>
          </w:rPr>
          <w:delText>Brink et al.</w:delText>
        </w:r>
        <w:r>
          <w:delText xml:space="preserve">, 1999; </w:delText>
        </w:r>
        <w:r>
          <w:rPr>
            <w:i/>
          </w:rPr>
          <w:delText>Pikser et al.</w:delText>
        </w:r>
        <w:r>
          <w:delText xml:space="preserve">, 2012; </w:delText>
        </w:r>
        <w:r>
          <w:rPr>
            <w:i/>
          </w:rPr>
          <w:delText>Wang et al.</w:delText>
        </w:r>
        <w:r>
          <w:delText>, 2013].</w:delText>
        </w:r>
      </w:del>
    </w:p>
    <w:p w14:paraId="1B47A45A" w14:textId="77777777" w:rsidR="000E1660" w:rsidRDefault="00137478">
      <w:pPr>
        <w:pStyle w:val="BodyText"/>
        <w:rPr>
          <w:del w:id="316" w:author="Jason" w:date="2017-05-17T23:05:00Z"/>
        </w:rPr>
      </w:pPr>
      <w:del w:id="317" w:author="Jason" w:date="2017-05-17T23:05:00Z">
        <w:r>
          <w:delTex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delText>
        </w:r>
        <w:r>
          <w:rPr>
            <w:b/>
          </w:rPr>
          <w:delText>¿fig:context?</w:delText>
        </w:r>
        <w:r>
          <w:delText>] as modeled both by geologic reconstruction of fault offsets along the San Gregorio--Hosgri system [</w:delText>
        </w:r>
        <w:r>
          <w:rPr>
            <w:i/>
          </w:rPr>
          <w:delText>Dickinson et al.</w:delText>
        </w:r>
        <w:r>
          <w:delText>, 2005] and geodynamic restorations [</w:delText>
        </w:r>
        <w:r>
          <w:rPr>
            <w:i/>
          </w:rPr>
          <w:delText>Wilson et al.</w:delText>
        </w:r>
        <w:r>
          <w:delText>, 2005]. This translation in conjunction with a relict subduction interface projecting eastward at depth would require translation along an eastward-dipping surface beneath the Coast Ranges. The analysis presented here argues against models invoking horizontal translation of the Monterey plate as a “dangling slab” through the upper mantle of the coastal region of southern to central California by its coupling to Pacific plate motions [</w:delText>
        </w:r>
        <w:r>
          <w:rPr>
            <w:i/>
          </w:rPr>
          <w:delText>Pikser et al.</w:delText>
        </w:r>
        <w:r>
          <w:delText xml:space="preserve">, 2012; </w:delText>
        </w:r>
        <w:r>
          <w:rPr>
            <w:i/>
          </w:rPr>
          <w:delText>Van Wijk et al.</w:delText>
        </w:r>
        <w:r>
          <w:delText xml:space="preserve">, 2001; </w:delText>
        </w:r>
        <w:r>
          <w:rPr>
            <w:i/>
          </w:rPr>
          <w:delText>Wang et al.</w:delText>
        </w:r>
        <w:r>
          <w:delText>, 2013]. This can be argued against on the basis of seismological, geodynamic, and surface geological relations.</w:delText>
        </w:r>
      </w:del>
    </w:p>
    <w:p w14:paraId="2678D1A9" w14:textId="77777777" w:rsidR="000E1660" w:rsidRDefault="00137478">
      <w:pPr>
        <w:pStyle w:val="BodyText"/>
        <w:rPr>
          <w:del w:id="318" w:author="Jason" w:date="2017-05-17T23:05:00Z"/>
        </w:rPr>
      </w:pPr>
      <w:del w:id="319" w:author="Jason" w:date="2017-05-17T23:05:00Z">
        <w:r>
          <w:delText>As shown in the Figure </w:delText>
        </w:r>
        <w:r>
          <w:rPr>
            <w:b/>
          </w:rPr>
          <w:delText>¿fig:reconstruction?</w:delText>
        </w:r>
        <w:r>
          <w:delTex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delText>
        </w:r>
        <w:r>
          <w:rPr>
            <w:i/>
          </w:rPr>
          <w:delText>Atwater and Stock</w:delText>
        </w:r>
        <w:r>
          <w:delText xml:space="preserve">, 1998; </w:delText>
        </w:r>
        <w:r>
          <w:rPr>
            <w:i/>
          </w:rPr>
          <w:delText>Wilson et al.</w:delText>
        </w:r>
        <w:r>
          <w:delTex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delText>
        </w:r>
        <w:r>
          <w:rPr>
            <w:i/>
          </w:rPr>
          <w:delText>Bohannon and Parsons</w:delText>
        </w:r>
        <w:r>
          <w:delText xml:space="preserve"> [1995] reconstruction. Coupling of Monterey plate divergent motion across the subduction megathrust break is hypothesized to have driven dextral transrotational rifting [</w:delText>
        </w:r>
        <w:r>
          <w:rPr>
            <w:i/>
          </w:rPr>
          <w:delText>Bohannon and Parsons</w:delText>
        </w:r>
        <w:r>
          <w:delText>, 1995].</w:delText>
        </w:r>
      </w:del>
    </w:p>
    <w:p w14:paraId="04100662" w14:textId="77777777" w:rsidR="000E1660" w:rsidRDefault="00137478">
      <w:pPr>
        <w:pStyle w:val="BodyText"/>
        <w:rPr>
          <w:del w:id="320" w:author="Jason" w:date="2017-05-17T23:05:00Z"/>
        </w:rPr>
      </w:pPr>
      <w:del w:id="321" w:author="Jason" w:date="2017-05-17T23:05:00Z">
        <w:r>
          <w:delText>As western Transverse Range crustal panels rotated into their current position during transrotational rifting, the Monterey plate continued its northward displacement along the San Gregorio-Hosgri fault system [Figure </w:delText>
        </w:r>
        <w:r>
          <w:rPr>
            <w:b/>
          </w:rPr>
          <w:delText>¿fig:context?</w:delText>
        </w:r>
        <w:r>
          <w:delText>]. Note that in Figure </w:delText>
        </w:r>
        <w:r>
          <w:rPr>
            <w:b/>
          </w:rPr>
          <w:delText>¿fig:neogene_cross_sections?</w:delText>
        </w:r>
        <w:r>
          <w:delText xml:space="preserve"> the outer edge of the Farallon-Monterey slab window is on trend with the San Gregorio-Hosgri fault system. Distinct steps and inflections in lower crustal velocity structure across this fault system [</w:delText>
        </w:r>
        <w:r>
          <w:rPr>
            <w:i/>
          </w:rPr>
          <w:delText>Brocher et al.</w:delText>
        </w:r>
        <w:r>
          <w:delTex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delText>
        </w:r>
        <w:r>
          <w:rPr>
            <w:i/>
          </w:rPr>
          <w:delText>Nicholson et al.</w:delText>
        </w:r>
        <w:r>
          <w:delText xml:space="preserve">, 1992; </w:delText>
        </w:r>
        <w:r>
          <w:rPr>
            <w:i/>
          </w:rPr>
          <w:delText>Tréhu</w:delText>
        </w:r>
        <w:r>
          <w:delText>, 1991]. These observations are in direct conflict with the notion that a structurally continuous mafic layer constitutes the lower crust beneath the central coastal California and adjacent offshore region.</w:delText>
        </w:r>
      </w:del>
    </w:p>
    <w:p w14:paraId="75D183BD" w14:textId="77777777" w:rsidR="000E1660" w:rsidRDefault="00137478">
      <w:pPr>
        <w:pStyle w:val="BodyText"/>
        <w:rPr>
          <w:del w:id="322" w:author="Jason" w:date="2017-05-17T23:05:00Z"/>
        </w:rPr>
      </w:pPr>
      <w:del w:id="323" w:author="Jason" w:date="2017-05-17T23:05:00Z">
        <w:r>
          <w:delText xml:space="preserve">Studies proposing a deep Monterey plate "dangling slab" [e.g. </w:delText>
        </w:r>
        <w:r>
          <w:rPr>
            <w:i/>
          </w:rPr>
          <w:delText>Furlong et al.</w:delText>
        </w:r>
        <w:r>
          <w:delText xml:space="preserve">, 1989; </w:delText>
        </w:r>
        <w:r>
          <w:rPr>
            <w:i/>
          </w:rPr>
          <w:delText>Pikser et al.</w:delText>
        </w:r>
        <w:r>
          <w:delText>, 2012] have suggested that translation of the Monterey plate along the San Andreas system entailed significant sub-horizontal fault segments that accommodated dextral displacements Figure </w:delText>
        </w:r>
        <w:r>
          <w:rPr>
            <w:b/>
          </w:rPr>
          <w:delText>¿fig:neogene_sections?</w:delText>
        </w:r>
        <w:r>
          <w:delText xml:space="preserve"> c. As of yet, however, all seismically imaged segments of the transform system have been shown to be steeply oriented [</w:delText>
        </w:r>
        <w:r>
          <w:rPr>
            <w:i/>
          </w:rPr>
          <w:delText>Brocher et al.</w:delText>
        </w:r>
        <w:r>
          <w:delText xml:space="preserve">, 1999; </w:delText>
        </w:r>
        <w:r>
          <w:rPr>
            <w:i/>
          </w:rPr>
          <w:delText>Dietz and Ellsworth</w:delText>
        </w:r>
        <w:r>
          <w:delText xml:space="preserve">, 1990; </w:delText>
        </w:r>
        <w:r>
          <w:rPr>
            <w:i/>
          </w:rPr>
          <w:delText>Ozacar and Zandt</w:delText>
        </w:r>
        <w:r>
          <w:delText xml:space="preserve">, 2009; </w:delText>
        </w:r>
        <w:r>
          <w:rPr>
            <w:i/>
          </w:rPr>
          <w:delText>Titus et al.</w:delText>
        </w:r>
        <w:r>
          <w:delText xml:space="preserve">, 2007; </w:delText>
        </w:r>
        <w:r>
          <w:rPr>
            <w:i/>
          </w:rPr>
          <w:delText>Yan and Clayton</w:delText>
        </w:r>
        <w:r>
          <w:delText xml:space="preserve">, 2007; </w:delText>
        </w:r>
        <w:r>
          <w:rPr>
            <w:i/>
          </w:rPr>
          <w:delText>Yan et al.</w:delText>
        </w:r>
        <w:r>
          <w:delText>, 2005].</w:delText>
        </w:r>
      </w:del>
    </w:p>
    <w:p w14:paraId="01B7D4F6" w14:textId="77777777" w:rsidR="000E1660" w:rsidRDefault="00137478">
      <w:pPr>
        <w:pStyle w:val="BodyText"/>
        <w:rPr>
          <w:del w:id="324" w:author="Jason" w:date="2017-05-17T23:05:00Z"/>
        </w:rPr>
      </w:pPr>
      <w:del w:id="325" w:author="Jason" w:date="2017-05-17T23:05:00Z">
        <w:r>
          <w:delTex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delText>
        </w:r>
        <w:r>
          <w:rPr>
            <w:b/>
          </w:rPr>
          <w:delText>¿fig:context?</w:delText>
        </w:r>
        <w:r>
          <w:delText>], commonly called the “Isabella anomaly”. However, seismological and geodynamic studies rigorously show that this anomaly represents the convectively mobilized mantle wedge, or mantle lithosphere, derived from beneath the eastern and southern Sierra Nevada batholith [</w:delText>
        </w:r>
        <w:r>
          <w:rPr>
            <w:i/>
          </w:rPr>
          <w:delText>Frassetto et al.</w:delText>
        </w:r>
        <w:r>
          <w:delText xml:space="preserve">, 2011; </w:delText>
        </w:r>
        <w:r>
          <w:rPr>
            <w:i/>
          </w:rPr>
          <w:delText>Gilbert et al.</w:delText>
        </w:r>
        <w:r>
          <w:delText xml:space="preserve">, 2012; </w:delText>
        </w:r>
        <w:r>
          <w:rPr>
            <w:i/>
          </w:rPr>
          <w:delText>Jones et al.</w:delText>
        </w:r>
        <w:r>
          <w:delText xml:space="preserve">, 2014; </w:delText>
        </w:r>
        <w:r>
          <w:rPr>
            <w:i/>
          </w:rPr>
          <w:delText>Levandowski and Jones</w:delText>
        </w:r>
        <w:r>
          <w:delText xml:space="preserve">, 2015; </w:delText>
        </w:r>
        <w:r>
          <w:rPr>
            <w:i/>
          </w:rPr>
          <w:delText>Saleeby et al.</w:delText>
        </w:r>
        <w:r>
          <w:delText xml:space="preserve">, 2012; </w:delText>
        </w:r>
        <w:r>
          <w:rPr>
            <w:i/>
          </w:rPr>
          <w:delText>Zandt et al.</w:delText>
        </w:r>
        <w:r>
          <w:delText>, 2004]. In addition to the structural continuity that these studies show between the seismic anomaly and the residual mantle lithosphere that is still in place beneath the Great Valley and Sierra Nevada [Figure </w:delText>
        </w:r>
        <w:r>
          <w:rPr>
            <w:b/>
          </w:rPr>
          <w:delText>¿fig:context?</w:delText>
        </w:r>
        <w:r>
          <w:delText>], these studies show that the volume of the Isabella anomaly far exceeds a reasonable volume estimate for the attenuated terminus of a hypothetical translated Monterey slab. These studies also provide mechanisms for lower crustal plastic deformation, observable surface faulting, upper mantle--lower crustal partial melting and dynamic topographic effects that are ignored in the dangling slab hypothesis.</w:delText>
        </w:r>
      </w:del>
    </w:p>
    <w:p w14:paraId="0471990B" w14:textId="77777777" w:rsidR="000E1660" w:rsidRDefault="00137478">
      <w:pPr>
        <w:pStyle w:val="BodyText"/>
        <w:rPr>
          <w:del w:id="326" w:author="Jason" w:date="2017-05-17T23:05:00Z"/>
        </w:rPr>
      </w:pPr>
      <w:del w:id="327" w:author="Jason" w:date="2017-05-17T23:05:00Z">
        <w:r>
          <w:delText>Surface geological effects of such melting and topographic transients are closely correlated to the convective mobilization of the sub-Sierran mantle lithosphere [</w:delText>
        </w:r>
        <w:r>
          <w:rPr>
            <w:i/>
          </w:rPr>
          <w:delText>Cecil et al.</w:delText>
        </w:r>
        <w:r>
          <w:delText xml:space="preserve">, 2014; </w:delText>
        </w:r>
        <w:r>
          <w:rPr>
            <w:i/>
          </w:rPr>
          <w:delText>Ducea and Saleeby</w:delText>
        </w:r>
        <w:r>
          <w:delText xml:space="preserve">, 1998b; </w:delText>
        </w:r>
        <w:r>
          <w:rPr>
            <w:i/>
          </w:rPr>
          <w:delText>Farmer et al.</w:delText>
        </w:r>
        <w:r>
          <w:delText xml:space="preserve">, 2002; </w:delText>
        </w:r>
        <w:r>
          <w:rPr>
            <w:i/>
          </w:rPr>
          <w:delText>Levandowski and Jones</w:delText>
        </w:r>
        <w:r>
          <w:delText xml:space="preserve">, 2015; </w:delText>
        </w:r>
        <w:r>
          <w:rPr>
            <w:i/>
          </w:rPr>
          <w:delText>Saleeby et al.</w:delText>
        </w:r>
        <w:r>
          <w:delTex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Figure </w:delText>
        </w:r>
        <w:r>
          <w:rPr>
            <w:b/>
          </w:rPr>
          <w:delText>¿fig:context?</w:delText>
        </w:r>
        <w:r>
          <w:delText>, [</w:delText>
        </w:r>
        <w:r>
          <w:rPr>
            <w:i/>
          </w:rPr>
          <w:delText>Bohannon and Parsons</w:delText>
        </w:r>
        <w:r>
          <w:delText xml:space="preserve">, 1995; </w:delText>
        </w:r>
        <w:r>
          <w:rPr>
            <w:i/>
          </w:rPr>
          <w:delText>Wilson et al.</w:delText>
        </w:r>
        <w:r>
          <w:delText>, 2005]. This is in line with the Monterey slab’s limited down-dip extent as bounded by the Monterey-Farallon slab window segment shown in Figure </w:delText>
        </w:r>
        <w:r>
          <w:rPr>
            <w:b/>
          </w:rPr>
          <w:delText>¿fig:reconstruction?</w:delText>
        </w:r>
        <w:r>
          <w:delTex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delText>
        </w:r>
        <w:r>
          <w:rPr>
            <w:i/>
          </w:rPr>
          <w:delText>Cecil et al.</w:delText>
        </w:r>
        <w:r>
          <w:delText xml:space="preserve">, 2014; </w:delText>
        </w:r>
        <w:r>
          <w:rPr>
            <w:i/>
          </w:rPr>
          <w:delText>Saleeby et al.</w:delText>
        </w:r>
        <w:r>
          <w:delText>, 2013]. Possible remnants of necked off partially subducted Monterey plate are more plausibly correlated to the Transverse Ranges high-wave speed anomaly in terms of position and volume [Figure </w:delText>
        </w:r>
        <w:r>
          <w:rPr>
            <w:b/>
          </w:rPr>
          <w:delText>¿fig:context?</w:delText>
        </w:r>
        <w:r>
          <w:delText>], and also have a firm geodynamic basis as such [</w:delText>
        </w:r>
        <w:r>
          <w:rPr>
            <w:i/>
          </w:rPr>
          <w:delText>Burkett and Billen</w:delText>
        </w:r>
        <w:r>
          <w:delText>, 2009].</w:delText>
        </w:r>
      </w:del>
    </w:p>
    <w:p w14:paraId="1508ECE7" w14:textId="77777777" w:rsidR="000E1660" w:rsidRDefault="00137478">
      <w:pPr>
        <w:pStyle w:val="BodyText"/>
        <w:rPr>
          <w:del w:id="328" w:author="Jason" w:date="2017-05-17T23:05:00Z"/>
        </w:rPr>
      </w:pPr>
      <w:del w:id="329" w:author="Jason" w:date="2017-05-17T23:05:00Z">
        <w:r>
          <w:delText xml:space="preserve">Much of the reason for the attractiveness of the stalled slab hypothesis is its utility to explain sparse Neogene volcanism in the Coast Ranges in the Neogene and modern heat flow values too low to be explained by shallow underplating of mantle lithosphere. </w:delText>
        </w:r>
        <w:r>
          <w:rPr>
            <w:i/>
          </w:rPr>
          <w:delText>Erkan and Blackwell</w:delText>
        </w:r>
        <w:r>
          <w:delTex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delText>
        </w:r>
      </w:del>
    </w:p>
    <w:p w14:paraId="12752357" w14:textId="77777777" w:rsidR="000E1660" w:rsidRDefault="00137478">
      <w:pPr>
        <w:pStyle w:val="Heading2"/>
        <w:rPr>
          <w:del w:id="330" w:author="Jason" w:date="2017-05-17T23:05:00Z"/>
        </w:rPr>
      </w:pPr>
      <w:bookmarkStart w:id="331" w:name="sec:farallon_nappes"/>
      <w:bookmarkEnd w:id="331"/>
      <w:del w:id="332" w:author="Jason" w:date="2017-05-17T23:05:00Z">
        <w:r>
          <w:delText>Underplated Farallon Plate mantle nappes</w:delText>
        </w:r>
      </w:del>
    </w:p>
    <w:p w14:paraId="32D98B7F" w14:textId="77777777" w:rsidR="000E1660" w:rsidRDefault="00137478">
      <w:pPr>
        <w:pStyle w:val="FirstParagraph"/>
        <w:rPr>
          <w:del w:id="333" w:author="Jason" w:date="2017-05-17T23:05:00Z"/>
        </w:rPr>
      </w:pPr>
      <w:del w:id="334" w:author="Jason" w:date="2017-05-17T23:05:00Z">
        <w:r>
          <w:delText>The reconstruction of the Crystal Knob eruption site to its pre-San Andreas position [Figure </w:delText>
        </w:r>
        <w:r>
          <w:rPr>
            <w:b/>
          </w:rPr>
          <w:delText>¿fig:reconstruction?</w:delText>
        </w:r>
        <w:r>
          <w:delText>] suggests the underplating of Farallon-plate mantle nappes prior to transform offsets as a highly viable alternative for the development of the site’s underlying mantle lithosphere. This scenario has not been considered in previous geodynamic modeling [</w:delText>
        </w:r>
        <w:r>
          <w:rPr>
            <w:i/>
          </w:rPr>
          <w:delText>Erkan and Blackwell</w:delText>
        </w:r>
        <w:r>
          <w:delText>, 2008] but corresponds to many features of crustal and upper-mantle structure summarized below.</w:delText>
        </w:r>
      </w:del>
    </w:p>
    <w:p w14:paraId="5EC962E3" w14:textId="77777777" w:rsidR="000E1660" w:rsidRDefault="00137478">
      <w:pPr>
        <w:pStyle w:val="BodyText"/>
        <w:rPr>
          <w:del w:id="335" w:author="Jason" w:date="2017-05-17T23:05:00Z"/>
        </w:rPr>
      </w:pPr>
      <w:del w:id="336" w:author="Jason" w:date="2017-05-17T23:05:00Z">
        <w:r>
          <w:delText>This is particularly viable in light of the neck having erupted through the Nacimiento belt of the Franciscan complex, immediately adjacent to the current outer limit of Salinia crystalline nappes [Figure </w:delText>
        </w:r>
        <w:r>
          <w:rPr>
            <w:b/>
          </w:rPr>
          <w:delText>¿fig:context?</w:delText>
        </w:r>
        <w:r>
          <w:delText>]. Accretion of the Nacimiento belt occurred in the Late Cretaceous beneath the outer reaches of the Salinia nappe sequence [</w:delText>
        </w:r>
        <w:r>
          <w:rPr>
            <w:i/>
          </w:rPr>
          <w:delText>Chapman et al.</w:delText>
        </w:r>
        <w:r>
          <w:delText xml:space="preserve">, 2016a; </w:delText>
        </w:r>
        <w:r>
          <w:rPr>
            <w:i/>
          </w:rPr>
          <w:delText>Hall and Saleeby</w:delText>
        </w:r>
        <w:r>
          <w:delText>, 2013]. In their core area, the Salinia nappes rode westwards on slightly older, higher metamorphic grade, Franciscan rocks that are shown in Figure </w:delText>
        </w:r>
        <w:r>
          <w:rPr>
            <w:b/>
          </w:rPr>
          <w:delText>¿fig:context?</w:delText>
        </w:r>
        <w:r>
          <w:delText xml:space="preserve"> and Figure </w:delText>
        </w:r>
        <w:r>
          <w:rPr>
            <w:b/>
          </w:rPr>
          <w:delText>¿fig:reconstruction?</w:delText>
        </w:r>
        <w:r>
          <w:delText xml:space="preserve"> as windows into subduction channel schists [</w:delText>
        </w:r>
        <w:r>
          <w:rPr>
            <w:i/>
          </w:rPr>
          <w:delText>Barth et al.</w:delText>
        </w:r>
        <w:r>
          <w:delText xml:space="preserve">, 2003; </w:delText>
        </w:r>
        <w:r>
          <w:rPr>
            <w:i/>
          </w:rPr>
          <w:delText>Ducea et al.</w:delText>
        </w:r>
        <w:r>
          <w:delText xml:space="preserve">, 2009; </w:delText>
        </w:r>
        <w:r>
          <w:rPr>
            <w:i/>
          </w:rPr>
          <w:delText>Kidder and Ducea</w:delText>
        </w:r>
        <w:r>
          <w:delText>, 2006]. The southernmost Sierra Nevada-western Mojave "autochthon" for the Salinia nappes is likewise detached from its original mantle wedge underpinnings, and shingled into crystalline nappes that lie on underplated high-grade subduction channel schists as well [</w:delText>
        </w:r>
        <w:r>
          <w:rPr>
            <w:i/>
          </w:rPr>
          <w:delText>Chapman et al.</w:delText>
        </w:r>
        <w:r>
          <w:delText xml:space="preserve">, 2010, 2016b, 2012; </w:delText>
        </w:r>
        <w:r>
          <w:rPr>
            <w:i/>
          </w:rPr>
          <w:delText>Saleeby</w:delText>
        </w:r>
        <w:r>
          <w:delText xml:space="preserve">, 2003]. Tectonic erosion of the mantle wedge followed by shallow subduction underplating of Franciscan rocks requires subsequent reconstruction of the current mantle lithosphere. As discussed above, </w:delText>
        </w:r>
        <w:r>
          <w:rPr>
            <w:i/>
          </w:rPr>
          <w:delText>Luffi et al.</w:delText>
        </w:r>
        <w:r>
          <w:delText xml:space="preserve"> [2009] present findings on the Dish Hill and Cima mantle xenolith sites [Figure </w:delText>
        </w:r>
        <w:r>
          <w:rPr>
            <w:b/>
          </w:rPr>
          <w:delText>¿fig:context?</w:delText>
        </w:r>
        <w:r>
          <w:delText>] that suggest the presence of a mantle lithosphere duplex with multiple Farallon plate upper mantle nappes in structural sequence beneath a residual roof of continental mantle lithosphere. In that the crustal structural sequence of the western Mojave region correlates closely to that of the Salinia nappes, spatially and temporally [</w:delText>
        </w:r>
        <w:r>
          <w:rPr>
            <w:i/>
          </w:rPr>
          <w:delText>Chapman</w:delText>
        </w:r>
        <w:r>
          <w:delText xml:space="preserve">, 2016; </w:delText>
        </w:r>
        <w:r>
          <w:rPr>
            <w:i/>
          </w:rPr>
          <w:delText>Chapman et al.</w:delText>
        </w:r>
        <w:r>
          <w:delText>, 2010, 2012], it stands to reason that upper mantle duplex accretion progressed westwards from the Mojave region to beneath the Salinia nappes as well as the Nacimiento belt of the Franciscan.</w:delText>
        </w:r>
      </w:del>
    </w:p>
    <w:p w14:paraId="6EE37531" w14:textId="77777777" w:rsidR="000E1660" w:rsidRDefault="00137478">
      <w:pPr>
        <w:pStyle w:val="BodyText"/>
        <w:rPr>
          <w:del w:id="337" w:author="Jason" w:date="2017-05-17T23:05:00Z"/>
        </w:rPr>
      </w:pPr>
      <w:del w:id="338" w:author="Jason" w:date="2017-05-17T23:05:00Z">
        <w:r>
          <w:delText>In Figure </w:delText>
        </w:r>
        <w:r>
          <w:rPr>
            <w:b/>
          </w:rPr>
          <w:delText>¿fig:cross_sections?</w:delText>
        </w:r>
        <w:r>
          <w:delText>, we present a model for the tectonic underplating of the Farallon plate mantle lithosphere beneath the Mojave-Salinia-Nacimiento segment of the southwest Cordilleran convergent margin in the Late Cretaceous [</w:delText>
        </w:r>
        <w:r>
          <w:rPr>
            <w:i/>
          </w:rPr>
          <w:delText>Luffi et al.</w:delText>
        </w:r>
        <w:r>
          <w:delText xml:space="preserve">, 2009; after </w:delText>
        </w:r>
        <w:r>
          <w:rPr>
            <w:i/>
          </w:rPr>
          <w:delText>Saleeby</w:delText>
        </w:r>
        <w:r>
          <w:delText>, 2003]. This is shown to have occurred in conjunction with shallow flat subduction of the Shatsky Rise conjugate Large Igneous Province [</w:delText>
        </w:r>
        <w:r>
          <w:rPr>
            <w:i/>
          </w:rPr>
          <w:delText>Liu et al.</w:delText>
        </w:r>
        <w:r>
          <w:delText xml:space="preserve">, 2010; after </w:delText>
        </w:r>
        <w:r>
          <w:rPr>
            <w:i/>
          </w:rPr>
          <w:delText>Saleeby</w:delText>
        </w:r>
        <w:r>
          <w:delText xml:space="preserve">, 2003; </w:delText>
        </w:r>
        <w:r>
          <w:rPr>
            <w:i/>
          </w:rPr>
          <w:delText>Sun et al.</w:delText>
        </w:r>
        <w:r>
          <w:delText xml:space="preserve">, 2017]. The approximate age of Farallon plate entering the trench is shown on each frame [after </w:delText>
        </w:r>
        <w:r>
          <w:rPr>
            <w:i/>
          </w:rPr>
          <w:delText>Seton et al.</w:delText>
        </w:r>
        <w:r>
          <w:delText>, 2012]. Crustal deformation, timing and thermal conditions, as applied to our thermal modeling presented in Section </w:delText>
        </w:r>
        <w:r>
          <w:rPr>
            <w:b/>
          </w:rPr>
          <w:delText>¿sec:modeling?</w:delText>
        </w:r>
        <w:r>
          <w:delText xml:space="preserve">, are integrated from </w:delText>
        </w:r>
        <w:r>
          <w:rPr>
            <w:i/>
          </w:rPr>
          <w:delText>Kidder and Ducea</w:delText>
        </w:r>
        <w:r>
          <w:delText xml:space="preserve"> [2006] and </w:delText>
        </w:r>
        <w:r>
          <w:rPr>
            <w:i/>
          </w:rPr>
          <w:delText>Chapman et al.</w:delText>
        </w:r>
        <w:r>
          <w:delText xml:space="preserve"> [2010]; </w:delText>
        </w:r>
        <w:r>
          <w:rPr>
            <w:i/>
          </w:rPr>
          <w:delText>Chapman et al.</w:delText>
        </w:r>
        <w:r>
          <w:delText xml:space="preserve"> [2012]; </w:delText>
        </w:r>
        <w:r>
          <w:rPr>
            <w:i/>
          </w:rPr>
          <w:delText>Chapman et al.</w:delText>
        </w:r>
        <w:r>
          <w:delText xml:space="preserve"> [2016a]. Figure </w:delText>
        </w:r>
        <w:r>
          <w:rPr>
            <w:b/>
          </w:rPr>
          <w:delText>¿fig:cross_sections?</w:delText>
        </w:r>
        <w:r>
          <w:delText xml:space="preserve"> 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delText>
        </w:r>
        <w:r>
          <w:rPr>
            <w:i/>
          </w:rPr>
          <w:delText>Kidder and Ducea</w:delText>
        </w:r>
        <w:r>
          <w:delText>, 2006].</w:delText>
        </w:r>
      </w:del>
    </w:p>
    <w:p w14:paraId="2713CF57" w14:textId="77777777" w:rsidR="000E1660" w:rsidRDefault="00137478">
      <w:pPr>
        <w:pStyle w:val="BodyText"/>
        <w:rPr>
          <w:del w:id="339" w:author="Jason" w:date="2017-05-17T23:05:00Z"/>
        </w:rPr>
      </w:pPr>
      <w:del w:id="340" w:author="Jason" w:date="2017-05-17T23:05:00Z">
        <w:r>
          <w:delText>In Figure </w:delText>
        </w:r>
        <w:r>
          <w:rPr>
            <w:b/>
          </w:rPr>
          <w:delText>¿fig:cross_sections?</w:delText>
        </w:r>
        <w:r>
          <w:delText xml:space="preserve">‌c and d we adopt the focused slab rollback and mantle lithosphere underplating models of </w:delText>
        </w:r>
        <w:r>
          <w:rPr>
            <w:i/>
          </w:rPr>
          <w:delText>Saleeby</w:delText>
        </w:r>
        <w:r>
          <w:delText xml:space="preserve"> [2003] and </w:delText>
        </w:r>
        <w:r>
          <w:rPr>
            <w:i/>
          </w:rPr>
          <w:delText>Luffi et al.</w:delText>
        </w:r>
        <w:r>
          <w:delTex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 </w:delText>
        </w:r>
        <w:r>
          <w:rPr>
            <w:b/>
          </w:rPr>
          <w:delText>¿fig:cross_sections?</w:delText>
        </w:r>
        <w:r>
          <w:delText>'c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delText>
        </w:r>
        <w:r>
          <w:rPr>
            <w:b/>
          </w:rPr>
          <w:delText>¿fig:cross_sections?</w:delText>
        </w:r>
        <w:r>
          <w:delText>‌c and d, an estimated ~700-800 ºC control on this transition [</w:delText>
        </w:r>
        <w:r>
          <w:rPr>
            <w:i/>
          </w:rPr>
          <w:delText>Bürgmann and Dresen</w:delText>
        </w:r>
        <w:r>
          <w:delText xml:space="preserve">, 2008; </w:delText>
        </w:r>
        <w:r>
          <w:rPr>
            <w:i/>
          </w:rPr>
          <w:delText>Mei et al.</w:delText>
        </w:r>
        <w:r>
          <w:delText xml:space="preserve">, 2010; </w:delText>
        </w:r>
        <w:r>
          <w:rPr>
            <w:i/>
          </w:rPr>
          <w:delText>Warren and Hirth</w:delText>
        </w:r>
        <w:r>
          <w:delText>, 2006] occurs at ~25-40 km depth in the slab [</w:delText>
        </w:r>
        <w:r>
          <w:rPr>
            <w:i/>
          </w:rPr>
          <w:delText>Doin and Fleitout</w:delText>
        </w:r>
        <w:r>
          <w:delText>, 1996]. We also suspect that the retreat of the slab as it subducted imparted a significant tensile stress component within the slab that was oriented at high angle to the subduction megathrust, which further promoted nappe detachment. The nucleation of detachment surfaces was likely controlled by hydration fronts that followed primary normal and transform faults within the upper oceanic lithosphere. The lack of high-pressure mafic schist samples in both the Crystal Knob and Dish Hill xenolith suites suggests that oceanic crust was detached during mantle nappe detachment, presumably at oceanic Moho depths, to be underplated as the seismically imaged thickened mafic lower crust of the region [</w:delText>
        </w:r>
        <w:r>
          <w:rPr>
            <w:i/>
          </w:rPr>
          <w:delText>Brocher et al.</w:delText>
        </w:r>
        <w:r>
          <w:delText xml:space="preserve">, 1999; </w:delText>
        </w:r>
        <w:r>
          <w:rPr>
            <w:i/>
          </w:rPr>
          <w:delText>Tréhu</w:delText>
        </w:r>
        <w:r>
          <w:delText>, 1991]. On the basis of the regional structural evolution of the central to southern California basement, and on the petrogenetic history recorded in the region's mantle xenolith suites, we consider the Figure </w:delText>
        </w:r>
        <w:r>
          <w:rPr>
            <w:b/>
          </w:rPr>
          <w:delText>¿fig:cross_sections?</w:delText>
        </w:r>
        <w:r>
          <w:delText>‌d section to be that most likely sampled by the Crystal Knob eruption. This section is idealized for Late Cretaceous time, and below we layer on the complexity of late Cenozoic faulting in our analysis.</w:delText>
        </w:r>
      </w:del>
    </w:p>
    <w:p w14:paraId="3E05FDDE" w14:textId="77777777" w:rsidR="000E1660" w:rsidRDefault="00137478">
      <w:pPr>
        <w:pStyle w:val="Heading3"/>
        <w:rPr>
          <w:del w:id="341" w:author="Jason" w:date="2017-05-17T23:05:00Z"/>
        </w:rPr>
      </w:pPr>
      <w:bookmarkStart w:id="342" w:name="a-deep-slab-window-beneath-relict-lithos"/>
      <w:bookmarkEnd w:id="342"/>
      <w:del w:id="343" w:author="Jason" w:date="2017-05-17T23:05:00Z">
        <w:r>
          <w:delText>A deep slab window beneath relict lithosphere</w:delText>
        </w:r>
      </w:del>
    </w:p>
    <w:p w14:paraId="06E90F82" w14:textId="77777777" w:rsidR="000E1660" w:rsidRDefault="00137478">
      <w:pPr>
        <w:pStyle w:val="FirstParagraph"/>
        <w:rPr>
          <w:del w:id="344" w:author="Jason" w:date="2017-05-17T23:05:00Z"/>
        </w:rPr>
      </w:pPr>
      <w:del w:id="345" w:author="Jason" w:date="2017-05-17T23:05:00Z">
        <w:r>
          <w:delText>Kinematic</w:delText>
        </w:r>
        <w:bookmarkStart w:id="346" w:name="the-depth-of-slab-window-underplating"/>
        <w:bookmarkEnd w:id="346"/>
        <w:r>
          <w:delText xml:space="preserve"> reconstructions of the impingement of the Pacific-Farallon spreading center with the SW Cordilleran subducting trench require a slab window beneath the Crystal Knob eruption site in the early Neogene [</w:delText>
        </w:r>
        <w:r>
          <w:rPr>
            <w:i/>
          </w:rPr>
          <w:delText>Atwater and Stock</w:delText>
        </w:r>
        <w:r>
          <w:delText xml:space="preserve">, 1998; </w:delText>
        </w:r>
        <w:r>
          <w:rPr>
            <w:i/>
          </w:rPr>
          <w:delText>Wilson et al.</w:delText>
        </w:r>
        <w:r>
          <w:delText>, 2005]. Previous modeling of thermal effects of the slab window [</w:delText>
        </w:r>
        <w:r>
          <w:rPr>
            <w:i/>
          </w:rPr>
          <w:delText>Erkan and Blackwell</w:delText>
        </w:r>
        <w:r>
          <w:delText xml:space="preserve">, 2008] has incorporated mantle replacement to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delText>
        </w:r>
        <w:r>
          <w:rPr>
            <w:i/>
          </w:rPr>
          <w:delText>Ernst and Hall</w:delText>
        </w:r>
        <w:r>
          <w:delText xml:space="preserve">, 1974], it has been volumetrically insignificant when compared to that generated by other coeval examples of shallow asthenospheric upwelling in the Cordillera such as the high-flux volcanism generated in the Basin and Range province in the Eocene--Miocene [e.g. </w:delText>
        </w:r>
        <w:r>
          <w:rPr>
            <w:i/>
          </w:rPr>
          <w:delText>Humphreys</w:delText>
        </w:r>
        <w:r>
          <w:delText>, 1995].</w:delText>
        </w:r>
      </w:del>
    </w:p>
    <w:p w14:paraId="3604AA3F" w14:textId="77777777" w:rsidR="000E1660" w:rsidRDefault="00137478">
      <w:pPr>
        <w:pStyle w:val="BodyText"/>
        <w:rPr>
          <w:del w:id="347" w:author="Jason" w:date="2017-05-17T23:05:00Z"/>
        </w:rPr>
      </w:pPr>
      <w:del w:id="348" w:author="Jason" w:date="2017-05-17T23:05:00Z">
        <w:r>
          <w:delTex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delText>
        </w:r>
        <w:r>
          <w:rPr>
            <w:b/>
          </w:rPr>
          <w:delText>¿fig:depth?</w:delText>
        </w:r>
        <w:r>
          <w:delTex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delText>
        </w:r>
      </w:del>
    </w:p>
    <w:p w14:paraId="6C03F951" w14:textId="77777777" w:rsidR="000E1660" w:rsidRDefault="00137478">
      <w:pPr>
        <w:pStyle w:val="BodyText"/>
        <w:rPr>
          <w:del w:id="349" w:author="Jason" w:date="2017-05-17T23:05:00Z"/>
        </w:rPr>
      </w:pPr>
      <w:del w:id="350" w:author="Jason" w:date="2017-05-17T23:05:00Z">
        <w:r>
          <w:delText>We focus now to thermal history in order to more thoroughly pursue the possible origins of the sub-Crystal Knob mantle lithosphere.</w:delText>
        </w:r>
      </w:del>
    </w:p>
    <w:p w14:paraId="6F808EBC" w14:textId="77777777" w:rsidR="000E1660" w:rsidRDefault="00137478">
      <w:pPr>
        <w:pStyle w:val="Heading1"/>
        <w:rPr>
          <w:del w:id="351" w:author="Jason" w:date="2017-05-17T23:05:00Z"/>
        </w:rPr>
      </w:pPr>
      <w:bookmarkStart w:id="352" w:name="thermal-modeling-of-tectonic-scenarios"/>
      <w:bookmarkEnd w:id="352"/>
      <w:del w:id="353" w:author="Jason" w:date="2017-05-17T23:05:00Z">
        <w:r>
          <w:delText>Thermal modeling of tectonic scenarios</w:delText>
        </w:r>
      </w:del>
    </w:p>
    <w:p w14:paraId="31F0BB4F" w14:textId="77777777" w:rsidR="000E1660" w:rsidRDefault="00137478" w:rsidP="00053BD6">
      <w:pPr>
        <w:pStyle w:val="FirstParagraph"/>
        <w:rPr>
          <w:del w:id="354" w:author="Jason" w:date="2017-05-17T23:05:00Z"/>
        </w:rPr>
      </w:pPr>
      <w:del w:id="355" w:author="Jason" w:date="2017-05-17T23:05:00Z">
        <w:r>
          <w:delTex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Models for the emplacement of depleted mantle lithosphere under the central coastal California region can be tested by comparison of their implied geothermal structure with xenolith geothermometry.</w:delText>
        </w:r>
      </w:del>
    </w:p>
    <w:p w14:paraId="7B4E86A9" w14:textId="77777777" w:rsidR="000E1660" w:rsidRDefault="00137478">
      <w:pPr>
        <w:pStyle w:val="Heading2"/>
        <w:rPr>
          <w:del w:id="356" w:author="Jason" w:date="2017-05-17T23:05:00Z"/>
        </w:rPr>
      </w:pPr>
      <w:bookmarkStart w:id="357" w:name="model-setup"/>
      <w:bookmarkEnd w:id="357"/>
      <w:del w:id="358" w:author="Jason" w:date="2017-05-17T23:05:00Z">
        <w:r>
          <w:delText>Model setup</w:delText>
        </w:r>
      </w:del>
    </w:p>
    <w:p w14:paraId="0E90EDBF" w14:textId="77777777" w:rsidR="000E1660" w:rsidRDefault="00137478">
      <w:pPr>
        <w:pStyle w:val="FirstParagraph"/>
        <w:rPr>
          <w:del w:id="359" w:author="Jason" w:date="2017-05-17T23:05:00Z"/>
        </w:rPr>
      </w:pPr>
      <w:del w:id="360" w:author="Jason" w:date="2017-05-17T23:05:00Z">
        <w:r>
          <w:delText>To distinguish between potential emplacement mechanisms for the mantle lithosphere sampled by Crystal Knob, a forward model of the geotherm implied by each of the tectonic scenarios shown in Figure </w:delText>
        </w:r>
        <w:r>
          <w:rPr>
            <w:b/>
          </w:rPr>
          <w:delText>¿fig:neogene_sections?</w:delText>
        </w:r>
        <w:r>
          <w:delText xml:space="preserve"> is constructed. A model based on the one-dimensional heat-flow equation </w:delText>
        </w:r>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r>
            <w:rPr>
              <w:rFonts w:ascii="Cambria Math" w:hAnsi="Cambria Math"/>
            </w:rPr>
            <m:t>  (1)</m:t>
          </m:r>
        </m:oMath>
        <w:r>
          <w:delText xml:space="preserve"> is used to track a vertical profile through the lithosphere. This framework is used to follow the thermal state of the xenolith source region from subduction (or, in case </w:delText>
        </w:r>
        <w:r>
          <w:rPr>
            <w:b/>
          </w:rPr>
          <w:delText>A</w:delText>
        </w:r>
        <w:r>
          <w:delText>, underplating beneath the crust) to final emplacement beneath the Crystal Knob eruption site at 1.65 Ma.</w:delText>
        </w:r>
      </w:del>
    </w:p>
    <w:p w14:paraId="68FD5EAC" w14:textId="77777777" w:rsidR="000E1660" w:rsidRDefault="00137478" w:rsidP="00053BD6">
      <w:pPr>
        <w:pStyle w:val="FirstParagraph"/>
        <w:rPr>
          <w:del w:id="361" w:author="Jason" w:date="2017-05-17T23:05:00Z"/>
        </w:rPr>
      </w:pPr>
      <w:del w:id="362" w:author="Jason" w:date="2017-05-17T23:05:00Z">
        <w:r>
          <w:delText>To simulate subduction and underplating, the forearc geotherm is stacked atop the modeled oceanic geotherm and relaxed towards the present by iteratively solving the heat-flow equation using finite differences. The entire model is implemented in Python, with finite-difference modeling based on the FiPy software package [</w:delText>
        </w:r>
        <w:r>
          <w:rPr>
            <w:i/>
          </w:rPr>
          <w:delText>Guyer et al.</w:delText>
        </w:r>
        <w:r>
          <w:delText>, 2009]. Explicit and implicit finite difference approaches are combined using a two-sweep technique [</w:delText>
        </w:r>
        <w:r>
          <w:rPr>
            <w:i/>
          </w:rPr>
          <w:delText>Crank and Nicolson</w:delText>
        </w:r>
        <w:r>
          <w:delText>, 1947] to ensure a stable result. The model is run to a depth of 500 km to remove the effects of unknown mantle heat flux.</w:delText>
        </w:r>
      </w:del>
    </w:p>
    <w:p w14:paraId="5B25E5B8" w14:textId="77777777" w:rsidR="000E1660" w:rsidRDefault="00137478">
      <w:pPr>
        <w:pStyle w:val="BodyText"/>
        <w:rPr>
          <w:del w:id="363" w:author="Jason" w:date="2017-05-17T23:05:00Z"/>
        </w:rPr>
      </w:pPr>
      <w:del w:id="364" w:author="Jason" w:date="2017-05-17T23:05:00Z">
        <w:r>
          <w:delText>Several auxiliary analytical models are used to constrain portions of our modeled scenarios. We use the Global Depth and Heat (GDH) model for oceanic crust [</w:delText>
        </w:r>
        <w:r>
          <w:rPr>
            <w:i/>
          </w:rPr>
          <w:delText>Stein and Stein</w:delText>
        </w:r>
        <w:r>
          <w:delText xml:space="preserve">, 1992], and the </w:delText>
        </w:r>
        <w:r>
          <w:rPr>
            <w:i/>
          </w:rPr>
          <w:delText>Royden</w:delText>
        </w:r>
        <w:r>
          <w:delText xml:space="preserve"> [1993] forearc geotherm model to model the evolution of a geotherm during subduction on a continuously subducting model. Standard values are used for oceanic and continental material properties, and are given in Table </w:delText>
        </w:r>
        <w:r>
          <w:rPr>
            <w:b/>
          </w:rPr>
          <w:delText>¿tbl:model_parameters?</w:delText>
        </w:r>
        <w:r>
          <w:delText>. More information about model setup and integration is given in Section 9.</w:delText>
        </w:r>
      </w:del>
    </w:p>
    <w:p w14:paraId="57EA99A3" w14:textId="77777777" w:rsidR="000E1660" w:rsidRDefault="00137478">
      <w:pPr>
        <w:pStyle w:val="Heading3"/>
        <w:rPr>
          <w:del w:id="365" w:author="Jason" w:date="2017-05-17T23:05:00Z"/>
        </w:rPr>
      </w:pPr>
      <w:bookmarkStart w:id="366" w:name="model-results"/>
      <w:bookmarkStart w:id="367" w:name="underplating"/>
      <w:bookmarkStart w:id="368" w:name="model-simplifications"/>
      <w:bookmarkEnd w:id="366"/>
      <w:bookmarkEnd w:id="367"/>
      <w:bookmarkEnd w:id="368"/>
      <w:del w:id="369" w:author="Jason" w:date="2017-05-17T23:05:00Z">
        <w:r>
          <w:delText>Model results</w:delText>
        </w:r>
      </w:del>
    </w:p>
    <w:p w14:paraId="5E14DB3A" w14:textId="77777777" w:rsidR="000E1660" w:rsidRDefault="00137478">
      <w:pPr>
        <w:pStyle w:val="FirstParagraph"/>
        <w:rPr>
          <w:del w:id="370" w:author="Jason" w:date="2017-05-17T23:05:00Z"/>
        </w:rPr>
      </w:pPr>
      <w:del w:id="371" w:author="Jason" w:date="2017-05-17T23:05:00Z">
        <w:r>
          <w:delText>Model results are presented as geotherms corresponding to specific model steps in Figure </w:delText>
        </w:r>
        <w:r>
          <w:rPr>
            <w:b/>
          </w:rPr>
          <w:delText>¿fig:model_results?</w:delText>
        </w:r>
        <w:r>
          <w:delText xml:space="preserve"> and as temperature--time tracers in Figure </w:delText>
        </w:r>
        <w:r>
          <w:rPr>
            <w:b/>
          </w:rPr>
          <w:delText>¿fig:model_tracers?</w:delText>
        </w:r>
        <w:r>
          <w:delText>.</w:delText>
        </w:r>
      </w:del>
    </w:p>
    <w:p w14:paraId="612B382E" w14:textId="77777777" w:rsidR="000E1660" w:rsidRDefault="00137478">
      <w:pPr>
        <w:pStyle w:val="Heading4"/>
        <w:rPr>
          <w:del w:id="372" w:author="Jason" w:date="2017-05-17T23:05:00Z"/>
        </w:rPr>
      </w:pPr>
      <w:bookmarkStart w:id="373" w:name="shallow-slab-window"/>
      <w:bookmarkEnd w:id="373"/>
      <w:del w:id="374" w:author="Jason" w:date="2017-05-17T23:05:00Z">
        <w:r>
          <w:delText>Shallow slab window</w:delText>
        </w:r>
      </w:del>
    </w:p>
    <w:p w14:paraId="52171D11" w14:textId="77777777" w:rsidR="000E1660" w:rsidRDefault="00137478">
      <w:pPr>
        <w:pStyle w:val="FirstParagraph"/>
        <w:rPr>
          <w:del w:id="375" w:author="Jason" w:date="2017-05-17T23:05:00Z"/>
        </w:rPr>
      </w:pPr>
      <w:del w:id="376" w:author="Jason" w:date="2017-05-17T23:05:00Z">
        <w:r>
          <w:delText xml:space="preserve">Model group </w:delText>
        </w:r>
        <w:r>
          <w:rPr>
            <w:b/>
          </w:rPr>
          <w:delText>A</w:delText>
        </w:r>
        <w:r>
          <w:delText>, displayed in Figure </w:delText>
        </w:r>
        <w:r>
          <w:rPr>
            <w:b/>
          </w:rPr>
          <w:delText>¿fig:model_results?</w:delText>
        </w:r>
        <w:r>
          <w:delText>‌a and Figure </w:delText>
        </w:r>
        <w:r>
          <w:rPr>
            <w:b/>
          </w:rPr>
          <w:delText>¿fig:model_tracers?</w:delText>
        </w:r>
        <w:r>
          <w:delText>‌a, shows a shallow slab-window scenario for mantle lithosphere emplacement. The model begins at 24 Ma, corresponding to the time of opening of the Mendocino slab window under southern California [</w:delText>
        </w:r>
        <w:r>
          <w:rPr>
            <w:i/>
          </w:rPr>
          <w:delText>Wilson et al.</w:delText>
        </w:r>
        <w:r>
          <w:delText xml:space="preserve">, 2005]. A steady-state profile through the crust is truncated by a mantle adiabat to simulate direct contact with the asthenosphere (for 0-6 Myr), after which the domain relaxes conductively to the conclusion of the model. Previous modeling by </w:delText>
        </w:r>
        <w:r>
          <w:rPr>
            <w:i/>
          </w:rPr>
          <w:delText>Erkan and Blackwell</w:delText>
        </w:r>
        <w:r>
          <w:delText xml:space="preserve"> [2008] suggests that this scenario yields geotherms too hot to correspond to the modern regional geotherm. We confirm this assessment, finding that these scenarios produce extremely "hot" geotherms that are above the stability of spinel lherzolite for much of the temperature domain of interest [Figure </w:delText>
        </w:r>
        <w:r>
          <w:rPr>
            <w:b/>
          </w:rPr>
          <w:delText>¿fig:model_comparison?</w:delText>
        </w:r>
        <w:r>
          <w:delText>].</w:delText>
        </w:r>
      </w:del>
    </w:p>
    <w:p w14:paraId="4169271E" w14:textId="77777777" w:rsidR="00552AC7" w:rsidRDefault="00552AC7" w:rsidP="00552AC7">
      <w:pPr>
        <w:pStyle w:val="Heading4"/>
      </w:pPr>
      <w:r>
        <w:t>Stalled slab</w:t>
      </w:r>
    </w:p>
    <w:p w14:paraId="7A0E76E2" w14:textId="139E5BF1" w:rsidR="00552AC7" w:rsidRDefault="00552AC7" w:rsidP="00552AC7">
      <w:pPr>
        <w:pStyle w:val="FirstParagraph"/>
      </w:pPr>
      <w:r>
        <w:t xml:space="preserve">Model group </w:t>
      </w:r>
      <w:r>
        <w:rPr>
          <w:b/>
        </w:rPr>
        <w:t>B</w:t>
      </w:r>
      <w:r>
        <w:t xml:space="preserve">, </w:t>
      </w:r>
      <w:del w:id="377" w:author="Jason" w:date="2017-05-17T23:05:00Z">
        <w:r w:rsidR="00137478">
          <w:delText>laid out</w:delText>
        </w:r>
      </w:del>
      <w:ins w:id="378" w:author="Jason" w:date="2017-05-17T23:05:00Z">
        <w:r>
          <w:t>displayed</w:t>
        </w:r>
      </w:ins>
      <w:r>
        <w:t xml:space="preserve"> in Figure </w:t>
      </w:r>
      <w:r>
        <w:rPr>
          <w:b/>
        </w:rPr>
        <w:t>¿</w:t>
      </w:r>
      <w:proofErr w:type="spellStart"/>
      <w:proofErr w:type="gramStart"/>
      <w:r>
        <w:rPr>
          <w:b/>
        </w:rPr>
        <w:t>fig:model</w:t>
      </w:r>
      <w:proofErr w:type="gramEnd"/>
      <w:r>
        <w:rPr>
          <w:b/>
        </w:rPr>
        <w:t>_results</w:t>
      </w:r>
      <w:proofErr w:type="spellEnd"/>
      <w:r>
        <w:rPr>
          <w:b/>
        </w:rPr>
        <w:t>?</w:t>
      </w:r>
      <w:r>
        <w:rPr>
          <w:rFonts w:ascii="Times New Roman" w:hAnsi="Times New Roman" w:cs="Times New Roman"/>
        </w:rPr>
        <w:t>‌</w:t>
      </w:r>
      <w:r>
        <w:t>b and Figure </w:t>
      </w:r>
      <w:r>
        <w:rPr>
          <w:b/>
        </w:rPr>
        <w:t>¿</w:t>
      </w:r>
      <w:proofErr w:type="spellStart"/>
      <w:r>
        <w:rPr>
          <w:b/>
        </w:rPr>
        <w:t>fig:model_tracers</w:t>
      </w:r>
      <w:proofErr w:type="spellEnd"/>
      <w:r>
        <w:rPr>
          <w:b/>
        </w:rPr>
        <w:t>?</w:t>
      </w:r>
      <w:r>
        <w:rPr>
          <w:rFonts w:ascii="Times New Roman" w:hAnsi="Times New Roman" w:cs="Times New Roman"/>
        </w:rPr>
        <w:t>‌</w:t>
      </w:r>
      <w:r>
        <w:t xml:space="preserve">b, tracks the potential thermal structure of oceanic plates stalled under the </w:t>
      </w:r>
      <w:proofErr w:type="spellStart"/>
      <w:r>
        <w:t>forearc</w:t>
      </w:r>
      <w:proofErr w:type="spellEnd"/>
      <w:r>
        <w:t xml:space="preserve"> at </w:t>
      </w:r>
      <w:del w:id="379" w:author="Jason" w:date="2017-05-17T23:05:00Z">
        <w:r w:rsidR="00137478">
          <w:delText>different</w:delText>
        </w:r>
      </w:del>
      <w:ins w:id="380" w:author="Jason" w:date="2017-05-17T23:05:00Z">
        <w:r>
          <w:t>successive</w:t>
        </w:r>
      </w:ins>
      <w:r>
        <w:t xml:space="preserve"> times. </w:t>
      </w:r>
      <w:del w:id="381" w:author="Jason" w:date="2017-05-17T23:05:00Z">
        <w:r w:rsidR="00137478">
          <w:delText>Models begin</w:delText>
        </w:r>
      </w:del>
      <w:ins w:id="382" w:author="Jason" w:date="2017-05-17T23:05:00Z">
        <w:r>
          <w:t>Each run begins</w:t>
        </w:r>
      </w:ins>
      <w:r>
        <w:t xml:space="preserve"> at </w:t>
      </w:r>
      <w:ins w:id="383" w:author="Jason" w:date="2017-05-17T23:05:00Z">
        <w:r>
          <w:t xml:space="preserve">a specified time with </w:t>
        </w:r>
      </w:ins>
      <w:r>
        <w:t xml:space="preserve">the subduction </w:t>
      </w:r>
      <w:del w:id="384" w:author="Jason" w:date="2017-05-17T23:05:00Z">
        <w:r w:rsidR="00137478">
          <w:delText xml:space="preserve">time </w:delText>
        </w:r>
      </w:del>
      <w:r>
        <w:t xml:space="preserve">of </w:t>
      </w:r>
      <w:del w:id="385" w:author="Jason" w:date="2017-05-17T23:05:00Z">
        <w:r w:rsidR="00137478">
          <w:delText xml:space="preserve">that </w:delText>
        </w:r>
      </w:del>
      <w:r>
        <w:t xml:space="preserve">oceanic lithosphere </w:t>
      </w:r>
      <w:del w:id="386" w:author="Jason" w:date="2017-05-17T23:05:00Z">
        <w:r w:rsidR="00137478">
          <w:delText>parcel and</w:delText>
        </w:r>
      </w:del>
      <w:ins w:id="387" w:author="Jason" w:date="2017-05-17T23:05:00Z">
        <w:r>
          <w:t>assigned</w:t>
        </w:r>
      </w:ins>
      <w:r>
        <w:t xml:space="preserve"> an initial thermal structure corresponding to the Global Depth and Heat model [</w:t>
      </w:r>
      <w:r>
        <w:rPr>
          <w:i/>
        </w:rPr>
        <w:t>Stein and Stein</w:t>
      </w:r>
      <w:r>
        <w:t xml:space="preserve">, 1992] for oceanic lithosphere </w:t>
      </w:r>
      <w:del w:id="388" w:author="Jason" w:date="2017-05-17T23:05:00Z">
        <w:r w:rsidR="00137478">
          <w:delText>for particular</w:delText>
        </w:r>
      </w:del>
      <w:ins w:id="389" w:author="Jason" w:date="2017-05-17T23:05:00Z">
        <w:r>
          <w:t xml:space="preserve">of </w:t>
        </w:r>
        <w:proofErr w:type="spellStart"/>
        <w:r>
          <w:t>qa</w:t>
        </w:r>
        <w:proofErr w:type="spellEnd"/>
        <w:r>
          <w:t xml:space="preserve"> given</w:t>
        </w:r>
      </w:ins>
      <w:r>
        <w:t xml:space="preserve"> age of oceanic crust.</w:t>
      </w:r>
    </w:p>
    <w:p w14:paraId="17F3C17A" w14:textId="64995E5B" w:rsidR="00552AC7" w:rsidRPr="00ED13CA" w:rsidRDefault="00074AE4" w:rsidP="00552AC7">
      <w:pPr>
        <w:pStyle w:val="BodyText"/>
        <w:rPr>
          <w:b/>
          <w:i/>
          <w:color w:val="FF0000"/>
        </w:rPr>
      </w:pPr>
      <w:ins w:id="390" w:author="Jason" w:date="2017-05-17T23:05:00Z">
        <w:r>
          <w:rPr>
            <w:b/>
            <w:i/>
          </w:rPr>
          <w:t>(</w:t>
        </w:r>
        <w:r w:rsidRPr="00074AE4">
          <w:rPr>
            <w:b/>
            <w:i/>
            <w:color w:val="FF0000"/>
          </w:rPr>
          <w:t>we should track the entire model run, and then at the end of this section cover the Monterey plate case</w:t>
        </w:r>
        <w:r>
          <w:rPr>
            <w:b/>
            <w:i/>
          </w:rPr>
          <w:t xml:space="preserve">) </w:t>
        </w:r>
      </w:ins>
      <w:r w:rsidR="00552AC7">
        <w:t xml:space="preserve">The "Monterey plate" </w:t>
      </w:r>
      <w:del w:id="391" w:author="Jason" w:date="2017-05-17T23:05:00Z">
        <w:r w:rsidR="00137478">
          <w:delText xml:space="preserve">tectonic </w:delText>
        </w:r>
      </w:del>
      <w:r w:rsidR="00552AC7">
        <w:t xml:space="preserve">scenario </w:t>
      </w:r>
      <w:del w:id="392" w:author="Jason" w:date="2017-05-17T23:05:00Z">
        <w:r w:rsidR="00137478">
          <w:delText>entails</w:delText>
        </w:r>
      </w:del>
      <w:ins w:id="393" w:author="Jason" w:date="2017-05-17T23:05:00Z">
        <w:r w:rsidR="00552AC7">
          <w:t>is a subset of these models entailing hypothetical northward</w:t>
        </w:r>
      </w:ins>
      <w:r w:rsidR="00552AC7">
        <w:t xml:space="preserve"> lateral translation on a </w:t>
      </w:r>
      <w:ins w:id="394" w:author="Jason" w:date="2017-05-17T23:05:00Z">
        <w:r w:rsidR="00552AC7">
          <w:t>low-</w:t>
        </w:r>
      </w:ins>
      <w:r w:rsidR="00552AC7">
        <w:t xml:space="preserve">dipping subduction megathrust. Neglecting shear heating (which appears to be minor, e.g. </w:t>
      </w:r>
      <w:r w:rsidR="00552AC7">
        <w:rPr>
          <w:i/>
        </w:rPr>
        <w:t>Kidder et al.</w:t>
      </w:r>
      <w:r w:rsidR="00552AC7">
        <w:t xml:space="preserve"> [2013]), this scenario can be modeled as a young endmember stalled-slab scenario, and is shown as the youngest model of </w:t>
      </w:r>
      <w:r w:rsidR="00552AC7">
        <w:rPr>
          <w:b/>
        </w:rPr>
        <w:t>B</w:t>
      </w:r>
      <w:r w:rsidR="00552AC7">
        <w:t xml:space="preserve">. Potential Monterey Plate mantle lithosphere beneath Crystal Knob would have </w:t>
      </w:r>
      <w:del w:id="395" w:author="Jason" w:date="2017-05-17T23:05:00Z">
        <w:r w:rsidR="00137478">
          <w:delText>been emplaced under the ridge</w:delText>
        </w:r>
      </w:del>
      <w:ins w:id="396" w:author="Jason" w:date="2017-05-17T23:05:00Z">
        <w:r w:rsidR="00552AC7">
          <w:t>begun its generation as an oceanic plate (emplaced under the ridge-</w:t>
        </w:r>
        <w:r w:rsidR="00552AC7">
          <w:rPr>
            <w:b/>
            <w:i/>
            <w:color w:val="FF0000"/>
          </w:rPr>
          <w:t>get ALL references to oceanic lithosphere being “emplaced under spreading ridge” OUT of this manuscript-it is conceptually wrong!</w:t>
        </w:r>
        <w:r w:rsidR="00552AC7">
          <w:t>)</w:t>
        </w:r>
      </w:ins>
      <w:r w:rsidR="00552AC7">
        <w:t xml:space="preserve"> at 27 Ma (corresponding to the </w:t>
      </w:r>
      <w:proofErr w:type="spellStart"/>
      <w:r w:rsidR="00552AC7">
        <w:t>chron</w:t>
      </w:r>
      <w:proofErr w:type="spellEnd"/>
      <w:r w:rsidR="00552AC7">
        <w:t xml:space="preserve"> 7 magnetic anomaly) and </w:t>
      </w:r>
      <w:proofErr w:type="spellStart"/>
      <w:r w:rsidR="00552AC7">
        <w:t>subducted</w:t>
      </w:r>
      <w:proofErr w:type="spellEnd"/>
      <w:r w:rsidR="00552AC7">
        <w:t xml:space="preserve"> shortly thereafter [</w:t>
      </w:r>
      <w:r w:rsidR="00552AC7">
        <w:rPr>
          <w:i/>
        </w:rPr>
        <w:t>Atwater and Stock</w:t>
      </w:r>
      <w:r w:rsidR="00552AC7">
        <w:t xml:space="preserve">, 1998; </w:t>
      </w:r>
      <w:r w:rsidR="00552AC7">
        <w:rPr>
          <w:i/>
        </w:rPr>
        <w:t>Wilson et al.</w:t>
      </w:r>
      <w:r w:rsidR="00552AC7">
        <w:t>, 2005</w:t>
      </w:r>
      <w:del w:id="397" w:author="Jason" w:date="2017-05-17T23:05:00Z">
        <w:r w:rsidR="00137478">
          <w:delText>].</w:delText>
        </w:r>
      </w:del>
      <w:ins w:id="398" w:author="Jason" w:date="2017-05-17T23:05:00Z">
        <w:r w:rsidR="00552AC7">
          <w:t>].</w:t>
        </w:r>
        <w:r w:rsidR="00552AC7">
          <w:rPr>
            <w:b/>
            <w:i/>
            <w:color w:val="FF0000"/>
          </w:rPr>
          <w:t>(I do not see 27 Ma, nor anythi</w:t>
        </w:r>
        <w:r>
          <w:rPr>
            <w:b/>
            <w:i/>
            <w:color w:val="FF0000"/>
          </w:rPr>
          <w:t>ng that adds up to 27 Ma on Fig</w:t>
        </w:r>
        <w:r w:rsidR="00552AC7">
          <w:rPr>
            <w:b/>
            <w:i/>
            <w:color w:val="FF0000"/>
          </w:rPr>
          <w:t xml:space="preserve">. 22. I see that 22 + 5 = 27 on Fig. 23, but Figure 22 and its caption must stand on their own. The caption of fig. 22 has very little useful information that can be correlated to the plots. In Figure 22-B you cannot decipher which is the age of subduction or age of lithosphere being </w:t>
        </w:r>
        <w:proofErr w:type="spellStart"/>
        <w:r w:rsidR="00552AC7">
          <w:rPr>
            <w:b/>
            <w:i/>
            <w:color w:val="FF0000"/>
          </w:rPr>
          <w:t>subducted</w:t>
        </w:r>
        <w:proofErr w:type="spellEnd"/>
        <w:r w:rsidR="00552AC7">
          <w:rPr>
            <w:b/>
            <w:i/>
            <w:color w:val="FF0000"/>
          </w:rPr>
          <w:t>. On B, what is the difference between Tend and FINAL 1.65 Ma</w:t>
        </w:r>
        <w:r>
          <w:rPr>
            <w:b/>
            <w:i/>
            <w:color w:val="FF0000"/>
          </w:rPr>
          <w:t>)</w:t>
        </w:r>
        <w:r w:rsidR="00552AC7">
          <w:rPr>
            <w:b/>
            <w:i/>
            <w:color w:val="FF0000"/>
          </w:rPr>
          <w:t xml:space="preserve"> </w:t>
        </w:r>
      </w:ins>
    </w:p>
    <w:p w14:paraId="7D522515" w14:textId="77777777" w:rsidR="00552AC7" w:rsidRDefault="00074AE4" w:rsidP="00552AC7">
      <w:pPr>
        <w:pStyle w:val="BodyText"/>
      </w:pPr>
      <w:ins w:id="399" w:author="Jason" w:date="2017-05-17T23:05:00Z">
        <w:r>
          <w:rPr>
            <w:b/>
            <w:i/>
          </w:rPr>
          <w:t>(</w:t>
        </w:r>
        <w:r>
          <w:rPr>
            <w:b/>
            <w:i/>
            <w:color w:val="FF0000"/>
          </w:rPr>
          <w:t xml:space="preserve">this paragraph is bass </w:t>
        </w:r>
        <w:proofErr w:type="spellStart"/>
        <w:r>
          <w:rPr>
            <w:b/>
            <w:i/>
            <w:color w:val="FF0000"/>
          </w:rPr>
          <w:t>ackwards</w:t>
        </w:r>
        <w:proofErr w:type="spellEnd"/>
        <w:r>
          <w:rPr>
            <w:b/>
            <w:i/>
            <w:color w:val="FF0000"/>
          </w:rPr>
          <w:t xml:space="preserve">-first we should cover all the </w:t>
        </w:r>
        <w:proofErr w:type="spellStart"/>
        <w:r>
          <w:rPr>
            <w:b/>
            <w:i/>
            <w:color w:val="FF0000"/>
          </w:rPr>
          <w:t>modle</w:t>
        </w:r>
        <w:proofErr w:type="spellEnd"/>
        <w:r>
          <w:rPr>
            <w:b/>
            <w:i/>
            <w:color w:val="FF0000"/>
          </w:rPr>
          <w:t xml:space="preserve"> runs, and then point out that the MP is </w:t>
        </w:r>
        <w:r w:rsidR="000716C9">
          <w:rPr>
            <w:b/>
            <w:i/>
            <w:color w:val="FF0000"/>
          </w:rPr>
          <w:t xml:space="preserve">the last run-special </w:t>
        </w:r>
        <w:proofErr w:type="gramStart"/>
        <w:r w:rsidR="000716C9">
          <w:rPr>
            <w:b/>
            <w:i/>
            <w:color w:val="FF0000"/>
          </w:rPr>
          <w:t>case)</w:t>
        </w:r>
      </w:ins>
      <w:r w:rsidR="00552AC7">
        <w:t>In</w:t>
      </w:r>
      <w:proofErr w:type="gramEnd"/>
      <w:r w:rsidR="00552AC7">
        <w:t xml:space="preserve"> addition to the Monterey plate scenario, a series of older cooling scenarios are modeled, representing a wide range of potential timings for </w:t>
      </w:r>
      <w:proofErr w:type="spellStart"/>
      <w:r w:rsidR="00552AC7">
        <w:t>backstepping</w:t>
      </w:r>
      <w:proofErr w:type="spellEnd"/>
      <w:r w:rsidR="00552AC7">
        <w:t xml:space="preserve"> of the subduction megathrust and </w:t>
      </w:r>
      <w:proofErr w:type="spellStart"/>
      <w:r w:rsidR="00552AC7">
        <w:t>underplating</w:t>
      </w:r>
      <w:proofErr w:type="spellEnd"/>
      <w:r w:rsidR="00552AC7">
        <w:t xml:space="preserve"> of a slice of mantle lithosphere. </w:t>
      </w:r>
      <w:proofErr w:type="spellStart"/>
      <w:r w:rsidR="00552AC7">
        <w:t>Covarying</w:t>
      </w:r>
      <w:proofErr w:type="spellEnd"/>
      <w:r w:rsidR="00552AC7">
        <w:t xml:space="preserve"> subduction time and age of oceanic crust are constrained by </w:t>
      </w:r>
      <w:r w:rsidR="00552AC7">
        <w:rPr>
          <w:i/>
        </w:rPr>
        <w:t>Seton et al.</w:t>
      </w:r>
      <w:r w:rsidR="00552AC7">
        <w:t xml:space="preserve"> [2012] and represent different phases of </w:t>
      </w:r>
      <w:proofErr w:type="spellStart"/>
      <w:r w:rsidR="00552AC7">
        <w:t>Farallon</w:t>
      </w:r>
      <w:proofErr w:type="spellEnd"/>
      <w:r w:rsidR="00552AC7">
        <w:t xml:space="preserve"> plate subduction beneath the coast of Southern California. Though these scenarios represent plausible thermal histories, only the "Monterey plate" construction can be tied to geodynamic and geological evidence of a specific episode of subduction instability.</w:t>
      </w:r>
    </w:p>
    <w:p w14:paraId="53658692" w14:textId="77777777" w:rsidR="00552AC7" w:rsidRDefault="00552AC7" w:rsidP="00552AC7">
      <w:pPr>
        <w:pStyle w:val="BodyText"/>
      </w:pPr>
      <w:r>
        <w:t xml:space="preserve">These scenarios result in cooler </w:t>
      </w:r>
      <w:proofErr w:type="spellStart"/>
      <w:r>
        <w:t>geotherms</w:t>
      </w:r>
      <w:proofErr w:type="spellEnd"/>
      <w:r>
        <w:t xml:space="preserve"> than the shallow slab window </w:t>
      </w:r>
      <w:proofErr w:type="spellStart"/>
      <w:r>
        <w:t>underplating</w:t>
      </w:r>
      <w:proofErr w:type="spellEnd"/>
      <w:r>
        <w:t xml:space="preserve">, </w:t>
      </w:r>
      <w:ins w:id="400" w:author="Jason" w:date="2017-05-17T23:05:00Z">
        <w:r>
          <w:t>(</w:t>
        </w:r>
      </w:ins>
      <w:r>
        <w:t>falling within the spinel stability field</w:t>
      </w:r>
      <w:ins w:id="401" w:author="Jason" w:date="2017-05-17T23:05:00Z">
        <w:r>
          <w:rPr>
            <w:b/>
            <w:i/>
            <w:color w:val="FF0000"/>
          </w:rPr>
          <w:t xml:space="preserve">-Don’t </w:t>
        </w:r>
        <w:proofErr w:type="gramStart"/>
        <w:r>
          <w:rPr>
            <w:b/>
            <w:i/>
            <w:color w:val="FF0000"/>
          </w:rPr>
          <w:t>all of</w:t>
        </w:r>
        <w:proofErr w:type="gramEnd"/>
        <w:r>
          <w:rPr>
            <w:b/>
            <w:i/>
            <w:color w:val="FF0000"/>
          </w:rPr>
          <w:t xml:space="preserve"> your modeled </w:t>
        </w:r>
        <w:proofErr w:type="spellStart"/>
        <w:r>
          <w:rPr>
            <w:b/>
            <w:i/>
            <w:color w:val="FF0000"/>
          </w:rPr>
          <w:t>geotherms</w:t>
        </w:r>
        <w:proofErr w:type="spellEnd"/>
        <w:r>
          <w:rPr>
            <w:b/>
            <w:i/>
            <w:color w:val="FF0000"/>
          </w:rPr>
          <w:t xml:space="preserve"> in a-c fall in the spinel stability field? Isn’t it the </w:t>
        </w:r>
        <w:proofErr w:type="spellStart"/>
        <w:r>
          <w:rPr>
            <w:b/>
            <w:i/>
            <w:color w:val="FF0000"/>
          </w:rPr>
          <w:t>thermobarometricallt</w:t>
        </w:r>
        <w:proofErr w:type="spellEnd"/>
        <w:r>
          <w:rPr>
            <w:b/>
            <w:i/>
            <w:color w:val="FF0000"/>
          </w:rPr>
          <w:t xml:space="preserve"> determined </w:t>
        </w:r>
        <w:proofErr w:type="spellStart"/>
        <w:r>
          <w:rPr>
            <w:b/>
            <w:i/>
            <w:color w:val="FF0000"/>
          </w:rPr>
          <w:t>geotherm</w:t>
        </w:r>
        <w:proofErr w:type="spellEnd"/>
        <w:r>
          <w:rPr>
            <w:b/>
            <w:i/>
            <w:color w:val="FF0000"/>
          </w:rPr>
          <w:t xml:space="preserve"> that we are testing for here, and not the spinel stability field?)</w:t>
        </w:r>
      </w:ins>
      <w:r>
        <w:t xml:space="preserve"> at the temperature of xenolith entrainment [Figure </w:t>
      </w:r>
      <w:r>
        <w:rPr>
          <w:b/>
        </w:rPr>
        <w:t>¿</w:t>
      </w:r>
      <w:proofErr w:type="spellStart"/>
      <w:proofErr w:type="gramStart"/>
      <w:r>
        <w:rPr>
          <w:b/>
        </w:rPr>
        <w:t>fig:model</w:t>
      </w:r>
      <w:proofErr w:type="gramEnd"/>
      <w:r>
        <w:rPr>
          <w:b/>
        </w:rPr>
        <w:t>_comparison</w:t>
      </w:r>
      <w:proofErr w:type="spellEnd"/>
      <w:r>
        <w:rPr>
          <w:b/>
        </w:rPr>
        <w:t>?</w:t>
      </w:r>
      <w:r>
        <w:t xml:space="preserve">]. The Monterey plate subduction scenario predicts a modern </w:t>
      </w:r>
      <w:proofErr w:type="spellStart"/>
      <w:r>
        <w:t>geotherm</w:t>
      </w:r>
      <w:proofErr w:type="spellEnd"/>
      <w:r>
        <w:t xml:space="preserve"> that coincides with the entrainment constraints on the Crystal Knob xenoliths.</w:t>
      </w:r>
    </w:p>
    <w:p w14:paraId="6AC5A478" w14:textId="77777777" w:rsidR="000E1660" w:rsidRDefault="00137478">
      <w:pPr>
        <w:pStyle w:val="Heading4"/>
        <w:rPr>
          <w:del w:id="402" w:author="Jason" w:date="2017-05-17T23:05:00Z"/>
        </w:rPr>
      </w:pPr>
      <w:del w:id="403" w:author="Jason" w:date="2017-05-17T23:05:00Z">
        <w:r>
          <w:delText>Late-Cretaceous stalled slab</w:delText>
        </w:r>
      </w:del>
    </w:p>
    <w:p w14:paraId="3B438083" w14:textId="77777777" w:rsidR="000E1660" w:rsidRDefault="00137478" w:rsidP="00053BD6">
      <w:pPr>
        <w:pStyle w:val="FirstParagraph"/>
        <w:rPr>
          <w:del w:id="404" w:author="Jason" w:date="2017-05-17T23:05:00Z"/>
        </w:rPr>
      </w:pPr>
      <w:del w:id="405" w:author="Jason" w:date="2017-05-17T23:05:00Z">
        <w:r>
          <w:delText>Figure </w:delText>
        </w:r>
        <w:r>
          <w:rPr>
            <w:b/>
          </w:rPr>
          <w:delText>¿fig:model_tracers?</w:delText>
        </w:r>
        <w:r>
          <w:delText>‌c and Figure </w:delText>
        </w:r>
        <w:r>
          <w:rPr>
            <w:b/>
          </w:rPr>
          <w:delText>¿fig:model_results?</w:delText>
        </w:r>
        <w:r>
          <w:delText>‌c</w:delText>
        </w:r>
        <w:r>
          <w:delText xml:space="preserve"> shows a set of scenarios corresponding to the late-Cretaceous underplating scenario envisioned in Figure </w:delText>
        </w:r>
        <w:r>
          <w:rPr>
            <w:b/>
          </w:rPr>
          <w:delText>¿fig:cross_sections?</w:delText>
        </w:r>
        <w:r>
          <w:delText xml:space="preserve">. The stalled-slab and late-Cretaceous underplating scenarios are similar in construction, with initial emplacement beneath a mid-ocean ridge, and cooling on the seafloor. The initial conditions and thermal evolution of this scenario are qualitatively similar to the older models of </w:delText>
        </w:r>
        <w:r>
          <w:rPr>
            <w:b/>
          </w:rPr>
          <w:delText>B</w:delText>
        </w:r>
        <w:r>
          <w:delText>, except that this scenario has more geological constraints. Still, they show much the same thermal structure.</w:delText>
        </w:r>
      </w:del>
    </w:p>
    <w:p w14:paraId="27A5F13E" w14:textId="77777777" w:rsidR="000E1660" w:rsidRDefault="00137478">
      <w:pPr>
        <w:pStyle w:val="BodyText"/>
        <w:rPr>
          <w:del w:id="406" w:author="Jason" w:date="2017-05-17T23:05:00Z"/>
        </w:rPr>
      </w:pPr>
      <w:del w:id="407" w:author="Jason" w:date="2017-05-17T23:05:00Z">
        <w:r>
          <w:delText>In the Late Cretaceous duplex scenario, the maximum age of subduction and</w:delText>
        </w:r>
        <w:r>
          <w:delText xml:space="preserve"> underplating is 70 Ma, based on the youngest ages of the most pertinent (Sierra de Salinas and correlative San Emigdio-Rand) schist bodies [</w:delText>
        </w:r>
        <w:r>
          <w:rPr>
            <w:i/>
          </w:rPr>
          <w:delText>Barth et al.</w:delText>
        </w:r>
        <w:r>
          <w:delText xml:space="preserve">, 2003; </w:delText>
        </w:r>
        <w:r>
          <w:rPr>
            <w:i/>
          </w:rPr>
          <w:delText>Chapman</w:delText>
        </w:r>
        <w:r>
          <w:delText xml:space="preserve">, 2016; </w:delText>
        </w:r>
        <w:r>
          <w:rPr>
            <w:i/>
          </w:rPr>
          <w:delText>Chapman et al.</w:delText>
        </w:r>
        <w:r>
          <w:delText xml:space="preserve">, 2010; </w:delText>
        </w:r>
        <w:r>
          <w:rPr>
            <w:i/>
          </w:rPr>
          <w:delText>Grove et al.</w:delText>
        </w:r>
        <w:r>
          <w:delText xml:space="preserve">, 2003; </w:delText>
        </w:r>
        <w:r>
          <w:rPr>
            <w:i/>
          </w:rPr>
          <w:delText>Saleeby et al.</w:delText>
        </w:r>
        <w:r>
          <w:delText>, 2007]. Seafloor being subducted at that time was 40 Myr old [</w:delText>
        </w:r>
        <w:r>
          <w:rPr>
            <w:i/>
          </w:rPr>
          <w:delText>Liu et al.</w:delText>
        </w:r>
        <w:r>
          <w:delText xml:space="preserve">, 2010; </w:delText>
        </w:r>
        <w:r>
          <w:rPr>
            <w:i/>
          </w:rPr>
          <w:delText>Seton et al.</w:delText>
        </w:r>
        <w:r>
          <w:delText xml:space="preserve">, 2012]. This 110 Myr cooling history implies a relatively cold modern geotherm. </w:delText>
        </w:r>
        <w:r>
          <w:delText xml:space="preserve">After a long history of cooling beneath the forearc, these geotherms are subjected to heating from below by underplating of asthenospheric material at 80 km depth for a period of 0 to 6 Myr, corresponding to a deeper version of the slab-window underplating modeled in </w:delText>
        </w:r>
        <w:r>
          <w:rPr>
            <w:b/>
          </w:rPr>
          <w:delText>A</w:delText>
        </w:r>
        <w:r>
          <w:delText>.</w:delText>
        </w:r>
      </w:del>
    </w:p>
    <w:p w14:paraId="24248E39" w14:textId="77777777" w:rsidR="000E1660" w:rsidRDefault="00137478">
      <w:pPr>
        <w:pStyle w:val="BodyText"/>
        <w:rPr>
          <w:del w:id="408" w:author="Jason" w:date="2017-05-17T23:05:00Z"/>
        </w:rPr>
      </w:pPr>
      <w:del w:id="409" w:author="Jason" w:date="2017-05-17T23:05:00Z">
        <w:r>
          <w:delText xml:space="preserve">In this set of scenarios, the </w:delText>
        </w:r>
        <w:r>
          <w:rPr>
            <w:i/>
          </w:rPr>
          <w:delText>Royden</w:delText>
        </w:r>
        <w:r>
          <w:delText xml:space="preserve"> [1993] subduction model is tied to temperature constraint of 715ºC at 25 km depth for garnet-biotite thermometry of exhumed granites of the Santa Lucia range [</w:delText>
        </w:r>
        <w:r>
          <w:rPr>
            <w:i/>
          </w:rPr>
          <w:delText>Ducea et al.</w:delText>
        </w:r>
        <w:r>
          <w:delText>, 2003b], and thermobarometric constraints on the Sierra de Salinas schist [</w:delText>
        </w:r>
        <w:r>
          <w:rPr>
            <w:i/>
          </w:rPr>
          <w:delText>Kidder and Ducea</w:delText>
        </w:r>
        <w:r>
          <w:delText>, 2006]. Figure Figure </w:delText>
        </w:r>
        <w:r>
          <w:rPr>
            <w:b/>
          </w:rPr>
          <w:delText>¿fig:model_results?</w:delText>
        </w:r>
        <w:r>
          <w:delText>‌c, panel 2 correctly captures the thermobarometric constraints and inverted metamorphic gradient recorded by subduction-channel schists for this episode of subduction [</w:delText>
        </w:r>
        <w:r>
          <w:rPr>
            <w:i/>
          </w:rPr>
          <w:delText>Kidder et al.</w:delText>
        </w:r>
        <w:r>
          <w:delText xml:space="preserve">, 2013; </w:delText>
        </w:r>
        <w:r>
          <w:rPr>
            <w:i/>
          </w:rPr>
          <w:delText>Kidder and Ducea</w:delText>
        </w:r>
        <w:r>
          <w:delText>, 2006], validating our approach to calculating the forearc geotherm.</w:delText>
        </w:r>
      </w:del>
    </w:p>
    <w:p w14:paraId="2970EB1D" w14:textId="77777777" w:rsidR="000E1660" w:rsidRDefault="00137478">
      <w:pPr>
        <w:pStyle w:val="BodyText"/>
        <w:rPr>
          <w:del w:id="410" w:author="Jason" w:date="2017-05-17T23:05:00Z"/>
        </w:rPr>
      </w:pPr>
      <w:del w:id="411" w:author="Jason" w:date="2017-05-17T23:05:00Z">
        <w:r>
          <w:delText>These lithologically-constrained high subduction temperatures make little difference to the final thermal structure of the mantle lithosphere Figure </w:delText>
        </w:r>
        <w:r>
          <w:rPr>
            <w:b/>
          </w:rPr>
          <w:delText>¿fig:model_tracers?</w:delText>
        </w:r>
        <w:r>
          <w:delText xml:space="preserve">‌c. When not reheated by a deep slab window, the Cretaceous underplating scenario has a similar final thermal structure to the longest-running stalled slab scenarios in </w:delText>
        </w:r>
        <w:r>
          <w:rPr>
            <w:b/>
          </w:rPr>
          <w:delText>B</w:delText>
        </w:r>
        <w:r>
          <w:delText>. This reflects the model's basic correspondence with a generalized slab rollback event of similar age. High subduction-channel temperatures experienced during late-Cretaceous flat slab subduction and schist metamorphism did not have a long-lasting impact on the thermal structure of the margin. Thus, underplating by a deep slab window during the Miocene is required for these scenarios to produce warm mantle lithosphere.</w:delText>
        </w:r>
      </w:del>
    </w:p>
    <w:p w14:paraId="6BF8792C" w14:textId="77777777" w:rsidR="000E1660" w:rsidRDefault="00137478">
      <w:pPr>
        <w:pStyle w:val="Heading2"/>
        <w:rPr>
          <w:del w:id="412" w:author="Jason" w:date="2017-05-17T23:05:00Z"/>
        </w:rPr>
      </w:pPr>
      <w:bookmarkStart w:id="413" w:name="model-sensitivity-and-bias"/>
      <w:bookmarkEnd w:id="413"/>
      <w:del w:id="414" w:author="Jason" w:date="2017-05-17T23:05:00Z">
        <w:r>
          <w:delText>Model sensitivity and bias</w:delText>
        </w:r>
      </w:del>
    </w:p>
    <w:p w14:paraId="364D6B52" w14:textId="77777777" w:rsidR="000E1660" w:rsidRDefault="00137478">
      <w:pPr>
        <w:pStyle w:val="FirstParagraph"/>
        <w:rPr>
          <w:del w:id="415" w:author="Jason" w:date="2017-05-17T23:05:00Z"/>
        </w:rPr>
      </w:pPr>
      <w:del w:id="416" w:author="Jason" w:date="2017-05-17T23:05:00Z">
        <w:r>
          <w:delText>Generally, changes in model parameters do not impact the relative results for modeled scenarios, due to the consistent lithologic architecture of the model domain.</w:delText>
        </w:r>
      </w:del>
    </w:p>
    <w:p w14:paraId="531AF6A4" w14:textId="77777777" w:rsidR="000E1660" w:rsidRDefault="00137478">
      <w:pPr>
        <w:pStyle w:val="BodyText"/>
        <w:rPr>
          <w:del w:id="417" w:author="Jason" w:date="2017-05-17T23:05:00Z"/>
        </w:rPr>
      </w:pPr>
      <w:del w:id="418" w:author="Jason" w:date="2017-05-17T23:05:00Z">
        <w:r>
          <w:delText xml:space="preserve">Due to widely varying timescale of equilibration for modeled scenarios in groups </w:delText>
        </w:r>
        <w:r>
          <w:rPr>
            <w:b/>
          </w:rPr>
          <w:delText>B</w:delText>
        </w:r>
        <w:r>
          <w:delText xml:space="preserve"> and </w:delText>
        </w:r>
        <w:r>
          <w:rPr>
            <w:b/>
          </w:rPr>
          <w:delText>C</w:delText>
        </w:r>
        <w:r>
          <w:delText>, the model is sensitive to assumptions about steady-state cooling of the oceanic mantle lithosphere. The choice of the "GDH" model to track the evolution of the suboceanic thermal structure is important control on the scale of temperature variation in Figure </w:delText>
        </w:r>
        <w:r>
          <w:rPr>
            <w:b/>
          </w:rPr>
          <w:delText>¿fig:model_tracers?</w:delText>
        </w:r>
        <w:r>
          <w:delText>‌b. Though GDH is well-calibrated, oceanic cooling models tend to overestimate the heat flow from young oceanic plates [</w:delText>
        </w:r>
        <w:r>
          <w:rPr>
            <w:i/>
          </w:rPr>
          <w:delText>Stein</w:delText>
        </w:r>
        <w:r>
          <w:delText xml:space="preserve">, 1995], potentially yielding higher temperatures for the younger scenarios of </w:delText>
        </w:r>
        <w:r>
          <w:rPr>
            <w:b/>
          </w:rPr>
          <w:delText>B</w:delText>
        </w:r>
        <w:r>
          <w:delText>, including the Monterey plate scenario.</w:delText>
        </w:r>
      </w:del>
    </w:p>
    <w:p w14:paraId="4C74C0DA" w14:textId="77777777" w:rsidR="000E1660" w:rsidRDefault="00137478">
      <w:pPr>
        <w:pStyle w:val="BodyText"/>
        <w:rPr>
          <w:del w:id="419" w:author="Jason" w:date="2017-05-17T23:05:00Z"/>
        </w:rPr>
      </w:pPr>
      <w:del w:id="420" w:author="Jason" w:date="2017-05-17T23:05:00Z">
        <w:r>
          <w:delText xml:space="preserve">Another key confounding factor not modeled for the subduction scenarios </w:delText>
        </w:r>
        <w:r>
          <w:rPr>
            <w:b/>
          </w:rPr>
          <w:delText>B</w:delText>
        </w:r>
        <w:r>
          <w:delText xml:space="preserve"> and </w:delText>
        </w:r>
        <w:r>
          <w:rPr>
            <w:b/>
          </w:rPr>
          <w:delText>C</w:delText>
        </w:r>
        <w:r>
          <w:delText xml:space="preserve"> is the effects of continued subduction outboard of the model domain. After rollback and underplating of the modeled section of oceanic mantle lithosphere, a downgoing slab at depth will tend to cool the forearc lithosphere from below However, this effect should diminish over time due to the subduction of younger, hotter oceanic material [</w:delText>
        </w:r>
        <w:r>
          <w:rPr>
            <w:i/>
          </w:rPr>
          <w:delText>Royden</w:delText>
        </w:r>
        <w:r>
          <w:delText xml:space="preserve">, 1993] and be overprinted by the underplating of hot slab window material in </w:delText>
        </w:r>
        <w:r>
          <w:rPr>
            <w:b/>
          </w:rPr>
          <w:delText>C</w:delText>
        </w:r>
        <w:r>
          <w:delText>.</w:delText>
        </w:r>
      </w:del>
    </w:p>
    <w:p w14:paraId="36174BC7" w14:textId="77777777" w:rsidR="000E1660" w:rsidRDefault="00137478">
      <w:pPr>
        <w:pStyle w:val="BodyText"/>
        <w:rPr>
          <w:del w:id="421" w:author="Jason" w:date="2017-05-17T23:05:00Z"/>
        </w:rPr>
      </w:pPr>
      <w:del w:id="422" w:author="Jason" w:date="2017-05-17T23:05:00Z">
        <w:r>
          <w:delText>Surface erosion is not modeled, but may bias the results. Any erosion will result in higher apparent heat flow values and increased geotherm convexity, as heat is advected from the top of the model domain by material removal [</w:delText>
        </w:r>
        <w:r>
          <w:rPr>
            <w:i/>
          </w:rPr>
          <w:delText>England and Molnar</w:delText>
        </w:r>
        <w:r>
          <w:delText xml:space="preserve">, 1990; </w:delText>
        </w:r>
        <w:r>
          <w:rPr>
            <w:i/>
          </w:rPr>
          <w:delText>Mancktelow and Grasemann</w:delText>
        </w:r>
        <w:r>
          <w:delText>, 1997]. Geologic constraints suggest that 15-20 km of erosion is likely to have occurred in a major pulse of unroofing coincident with flat-slab underplating and rollback in the Cretaceous [</w:delText>
        </w:r>
        <w:r>
          <w:rPr>
            <w:i/>
          </w:rPr>
          <w:delText>Chapman et al.</w:delText>
        </w:r>
        <w:r>
          <w:delText xml:space="preserve">, 2012; </w:delText>
        </w:r>
        <w:r>
          <w:rPr>
            <w:i/>
          </w:rPr>
          <w:delText>Saleeby</w:delText>
        </w:r>
        <w:r>
          <w:delText>, 2003], and is thus likely to disproportionately affect the older models. The lack of erosion in the model framework biases towards predicting lower geothermal gradient overall.</w:delText>
        </w:r>
      </w:del>
    </w:p>
    <w:p w14:paraId="36C2F04E" w14:textId="77777777" w:rsidR="000E1660" w:rsidRDefault="00137478">
      <w:pPr>
        <w:pStyle w:val="BodyText"/>
        <w:rPr>
          <w:del w:id="423" w:author="Jason" w:date="2017-05-17T23:05:00Z"/>
        </w:rPr>
      </w:pPr>
      <w:del w:id="424" w:author="Jason" w:date="2017-05-17T23:05:00Z">
        <w:r>
          <w:delText xml:space="preserve">The uncertainties inherent in this model bias the results towards predicting lower-temperature, less-convex geotherms over the model domain. These potential biases are significant when making comparisons with measured values of heat flux and xenolith thermobarometry e.g. </w:delText>
        </w:r>
        <w:r>
          <w:rPr>
            <w:b/>
          </w:rPr>
          <w:delText>¿fig:model_comparison?</w:delText>
        </w:r>
        <w:r>
          <w:delText>,</w:delText>
        </w:r>
        <w:r>
          <w:delText xml:space="preserve"> which are not subject to these biases. Thus, geotherms predicted by this model might be underestimates for potential mantle temperature at a given depth, especially for the older tectonic scenarios modeled.</w:delText>
        </w:r>
        <w:r>
          <w:delText xml:space="preserve"> Additional discussion of these factors can be found in Section 9.</w:delText>
        </w:r>
      </w:del>
    </w:p>
    <w:p w14:paraId="6F89A019" w14:textId="77777777" w:rsidR="000E1660" w:rsidRDefault="00137478">
      <w:pPr>
        <w:pStyle w:val="Heading3"/>
        <w:rPr>
          <w:del w:id="425" w:author="Jason" w:date="2017-05-17T23:05:00Z"/>
        </w:rPr>
      </w:pPr>
      <w:bookmarkStart w:id="426" w:name="summary-of-model-results"/>
      <w:bookmarkEnd w:id="426"/>
      <w:del w:id="427" w:author="Jason" w:date="2017-05-17T23:05:00Z">
        <w:r>
          <w:delText>Summary of model results</w:delText>
        </w:r>
      </w:del>
    </w:p>
    <w:p w14:paraId="0DCFCF07" w14:textId="77777777" w:rsidR="000E1660" w:rsidRDefault="00137478" w:rsidP="00053BD6">
      <w:pPr>
        <w:pStyle w:val="FirstParagraph"/>
        <w:rPr>
          <w:del w:id="428" w:author="Jason" w:date="2017-05-17T23:05:00Z"/>
        </w:rPr>
      </w:pPr>
      <w:del w:id="429" w:author="Jason" w:date="2017-05-17T23:05:00Z">
        <w:r>
          <w:delText xml:space="preserve">The model predicts much higher temperatures within the mantle lithosphere, and much higher geothermal gradients, for the slab window than for the late-Cretaceous rollback or stalled-slab models. The geothermal gradients implied for this scenario are much higher than those is observed in the Coast Ranges, and the Monterey Plate scenario matches well with the geothermal constraints derived from heat flow modeling. This corresponds to the model findings of </w:delText>
        </w:r>
        <w:r>
          <w:rPr>
            <w:i/>
          </w:rPr>
          <w:delText>Erkan and Blackwell</w:delText>
        </w:r>
        <w:r>
          <w:delText xml:space="preserve"> [2008]. However, these studies concluded that the low heat flows must be due to a stalled slab, where in fact underplated Farallon mantle nappes satisfy the surface heat flow data equally well, given a deep slab window heating event.</w:delText>
        </w:r>
      </w:del>
    </w:p>
    <w:p w14:paraId="78460167" w14:textId="77777777" w:rsidR="000E1660" w:rsidRDefault="00137478">
      <w:pPr>
        <w:pStyle w:val="BodyText"/>
        <w:rPr>
          <w:del w:id="430" w:author="Jason" w:date="2017-05-17T23:05:00Z"/>
        </w:rPr>
      </w:pPr>
      <w:del w:id="431" w:author="Jason" w:date="2017-05-17T23:05:00Z">
        <w:r>
          <w:delText xml:space="preserve">In scenario </w:delText>
        </w:r>
        <w:r>
          <w:rPr>
            <w:b/>
          </w:rPr>
          <w:delText>C</w:delText>
        </w:r>
        <w:r>
          <w:delText xml:space="preserve">, relict Farallon-plate material shows low geotherms that correspond to mantle lithosphere temperature conditions too cold for the Crystal Knob xenolith constraints. However, when reheated by a deep slab window in the early Miocene, this scenario shows results similar to that for the youngest stalled slab scenarios in </w:delText>
        </w:r>
        <w:r>
          <w:rPr>
            <w:b/>
          </w:rPr>
          <w:delText>B</w:delText>
        </w:r>
        <w:r>
          <w:delText xml:space="preserve"> except for the "Monterey Plate" scenario.</w:delText>
        </w:r>
      </w:del>
    </w:p>
    <w:p w14:paraId="30B0BFA9" w14:textId="77777777" w:rsidR="000E1660" w:rsidRDefault="00137478">
      <w:pPr>
        <w:pStyle w:val="BodyText"/>
        <w:rPr>
          <w:del w:id="432" w:author="Jason" w:date="2017-05-17T23:05:00Z"/>
        </w:rPr>
      </w:pPr>
      <w:del w:id="433" w:author="Jason" w:date="2017-05-17T23:05:00Z">
        <w:r>
          <w:delText>When potential temperature overestimates from extrapolation of heat flow values Section 4 are considered along with biases in model geotherms, the slightly colder temperatures predicted by the reheated relict mantle lithosphere scenario also fall in a reasonable range for the geotherm within the mantle lithosphere beneath central California. This scenario thus provides an equally attractive geothermal gradient to explain the moderately elevated temperatures seen in the mantle lithosphere, while fitting the geologic context much better than the "stalled slab" scenario.</w:delText>
        </w:r>
      </w:del>
    </w:p>
    <w:p w14:paraId="07B577F6" w14:textId="77777777" w:rsidR="000E1660" w:rsidRDefault="00137478">
      <w:pPr>
        <w:pStyle w:val="Heading1"/>
        <w:rPr>
          <w:del w:id="434" w:author="Jason" w:date="2017-05-17T23:05:00Z"/>
        </w:rPr>
      </w:pPr>
      <w:bookmarkStart w:id="435" w:name="contemporary-lithospheric-structure-and-"/>
      <w:bookmarkEnd w:id="435"/>
      <w:del w:id="436" w:author="Jason" w:date="2017-05-17T23:05:00Z">
        <w:r>
          <w:delText>Contemporary lithospheric structure and thermal state</w:delText>
        </w:r>
      </w:del>
    </w:p>
    <w:p w14:paraId="57C7C95F" w14:textId="77777777" w:rsidR="000E1660" w:rsidRDefault="00137478">
      <w:pPr>
        <w:pStyle w:val="FirstParagraph"/>
        <w:rPr>
          <w:del w:id="437" w:author="Jason" w:date="2017-05-17T23:05:00Z"/>
        </w:rPr>
      </w:pPr>
      <w:del w:id="438" w:author="Jason" w:date="2017-05-17T23:05:00Z">
        <w:r>
          <w:delTex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delText>
        </w:r>
        <w:r>
          <w:rPr>
            <w:b/>
          </w:rPr>
          <w:delText>¿fig:neogene_sections?</w:delText>
        </w:r>
        <w:r>
          <w:delText xml:space="preserve">, we reject the shallow slab window emplaced asthenosphere case based on our thermal modeling presented above. The Monterey plate stalled slab and underplated Farallon plate mantle nappe cases are equally plausible based on our thermal modeling. Based on a wide spectrum of geologic and geodynamic factors, that were discussed above, we dismiss the notion suggested by </w:delText>
        </w:r>
        <w:r>
          <w:rPr>
            <w:i/>
          </w:rPr>
          <w:delText>Pikser et al.</w:delText>
        </w:r>
        <w:r>
          <w:delText xml:space="preserve"> [2012] of a regionally extensive Monterey Plate "dangling slab" extending far to the east of the San Andreas fault.</w:delText>
        </w:r>
      </w:del>
    </w:p>
    <w:p w14:paraId="26851369" w14:textId="77777777" w:rsidR="000E1660" w:rsidRDefault="00137478">
      <w:pPr>
        <w:pStyle w:val="BodyText"/>
        <w:rPr>
          <w:del w:id="439" w:author="Jason" w:date="2017-05-17T23:05:00Z"/>
        </w:rPr>
      </w:pPr>
      <w:del w:id="440" w:author="Jason" w:date="2017-05-17T23:05:00Z">
        <w:r>
          <w:delText>Depending on the original scale of Monterey Plate underthrusting beneath the southern California borderland region [Figure </w:delText>
        </w:r>
        <w:r>
          <w:rPr>
            <w:b/>
          </w:rPr>
          <w:delText>¿fig:neogene_sections?</w:delText>
        </w:r>
        <w:r>
          <w:delText>], its structural integrity following its coupling to borderland transrotational rifting, and on what proportion of the partially subducted plate is now represented by the detached portion that forms the Transverse Ranges high-wave speed anomaly [Figure </w:delText>
        </w:r>
        <w:r>
          <w:rPr>
            <w:b/>
          </w:rPr>
          <w:delText>¿fig:context?</w:delText>
        </w:r>
        <w:r>
          <w:delText>], an argument could be made that an underthrust portion of the Monterey Plate has been translated northwards horizontally beneath the Crystal Knob eruption site Figure </w:delText>
        </w:r>
        <w:r>
          <w:rPr>
            <w:b/>
          </w:rPr>
          <w:delText>¿fig:neogene_sections?</w:delText>
        </w:r>
        <w:r>
          <w:delText>‌b.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brittle crustal deformational responses to horizontal shear stresses in the lower crust. Such surface deformation patterns are not expressed for late Cenozoic time north of the Transverse Ranges though. Furthermore, such horizontal translation of a previously underthrust slab offers little in terms of melting mechanisms neither for Neogene nor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delText>
        </w:r>
      </w:del>
    </w:p>
    <w:p w14:paraId="5A466B13" w14:textId="77777777" w:rsidR="000E1660" w:rsidRDefault="00137478">
      <w:pPr>
        <w:pStyle w:val="BodyText"/>
        <w:rPr>
          <w:del w:id="441" w:author="Jason" w:date="2017-05-17T23:05:00Z"/>
        </w:rPr>
      </w:pPr>
      <w:del w:id="442" w:author="Jason" w:date="2017-05-17T23:05:00Z">
        <w:r>
          <w:delText>In Figure </w:delText>
        </w:r>
        <w:r>
          <w:rPr>
            <w:b/>
          </w:rPr>
          <w:delText>¿fig:neogene_sections?</w:delText>
        </w:r>
        <w:r>
          <w:delText>‌c we show the partially subducted terminus of the Monterey plate bounded to the east by the San Gregorio-Hosgri fault, based on our above discussion of the Figure </w:delText>
        </w:r>
        <w:r>
          <w:rPr>
            <w:b/>
          </w:rPr>
          <w:delText>¿fig:reconstructions?</w:delText>
        </w:r>
        <w:r>
          <w:delText xml:space="preserve"> reconstruction. East of the fault lies the Nacimiento Franciscan complex and its tectonic veneer of Salinia nappes (not differentiated on the figure), and its lower crustal oceanic crustal duplex lying tectonically above underplated Farallon plate mantle nappes. The structural profile shown on Figure </w:delText>
        </w:r>
        <w:r>
          <w:rPr>
            <w:b/>
          </w:rPr>
          <w:delText>¿fig:neogene_sections?</w:delText>
        </w:r>
        <w:r>
          <w:delText>‌c between the San Andreas and San Gregorio-Hosgri faults was constructed at southern California latitudes in continuity with that of the southernmost Sierra Nevada and adjacent Mojave plateau region [Figure </w:delText>
        </w:r>
        <w:r>
          <w:rPr>
            <w:b/>
          </w:rPr>
          <w:delText>¿fig:cross_sections?</w:delText>
        </w:r>
        <w:r>
          <w:delText>; Figure </w:delText>
        </w:r>
        <w:r>
          <w:rPr>
            <w:b/>
          </w:rPr>
          <w:delText>¿fig:reconstruction?</w:delText>
        </w:r>
        <w:r>
          <w:delText>]. Partial subduction, or stalling, of the Monterey plate occurred along the outer edge of Franciscan complex, further south than rocks of the Nacimiento belt [Figure </w:delText>
        </w:r>
        <w:r>
          <w:rPr>
            <w:b/>
          </w:rPr>
          <w:delText>¿fig:reconstruction?</w:delText>
        </w:r>
        <w:r>
          <w:delText>].</w:delText>
        </w:r>
      </w:del>
    </w:p>
    <w:p w14:paraId="5A86A020" w14:textId="77777777" w:rsidR="000E1660" w:rsidRDefault="00137478">
      <w:pPr>
        <w:pStyle w:val="BodyText"/>
        <w:rPr>
          <w:del w:id="443" w:author="Jason" w:date="2017-05-17T23:05:00Z"/>
        </w:rPr>
      </w:pPr>
      <w:del w:id="444" w:author="Jason" w:date="2017-05-17T23:05:00Z">
        <w:r>
          <w:delText>Slab window opening beneath the Crystal Knob eruption site is reconstructed to have occurred between ca. 28-23 Ma [</w:delText>
        </w:r>
        <w:r>
          <w:rPr>
            <w:i/>
          </w:rPr>
          <w:delText>Atwater and Stock</w:delText>
        </w:r>
        <w:r>
          <w:delText xml:space="preserve">, 1998; </w:delText>
        </w:r>
        <w:r>
          <w:rPr>
            <w:i/>
          </w:rPr>
          <w:delText>Wilson et al.</w:delText>
        </w:r>
        <w:r>
          <w:delTex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and an underlying deep slab window [Figure c].</w:delText>
        </w:r>
      </w:del>
    </w:p>
    <w:p w14:paraId="79B9DEDD" w14:textId="77777777" w:rsidR="000E1660" w:rsidRDefault="00137478">
      <w:pPr>
        <w:pStyle w:val="Heading2"/>
        <w:rPr>
          <w:del w:id="445" w:author="Jason" w:date="2017-05-17T23:05:00Z"/>
        </w:rPr>
      </w:pPr>
      <w:bookmarkStart w:id="446" w:name="implications-of-petrologic-complexities-"/>
      <w:bookmarkEnd w:id="446"/>
      <w:del w:id="447" w:author="Jason" w:date="2017-05-17T23:05:00Z">
        <w:r>
          <w:delText>Implications of petrologic complexities to thermal state</w:delText>
        </w:r>
      </w:del>
    </w:p>
    <w:p w14:paraId="6AA7AC0F" w14:textId="77777777" w:rsidR="000E1660" w:rsidRDefault="00137478">
      <w:pPr>
        <w:pStyle w:val="FirstParagraph"/>
        <w:rPr>
          <w:del w:id="448" w:author="Jason" w:date="2017-05-17T23:05:00Z"/>
        </w:rPr>
      </w:pPr>
      <w:del w:id="449" w:author="Jason" w:date="2017-05-17T23:05:00Z">
        <w:r>
          <w:delTex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delText>
        </w:r>
      </w:del>
    </w:p>
    <w:p w14:paraId="3D80AB51" w14:textId="77777777" w:rsidR="000E1660" w:rsidRDefault="00137478">
      <w:pPr>
        <w:pStyle w:val="BodyText"/>
        <w:rPr>
          <w:del w:id="450" w:author="Jason" w:date="2017-05-17T23:05:00Z"/>
        </w:rPr>
      </w:pPr>
      <w:del w:id="451" w:author="Jason" w:date="2017-05-17T23:05:00Z">
        <w:r>
          <w:delTex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delText>
        </w:r>
        <w:r>
          <w:rPr>
            <w:i/>
          </w:rPr>
          <w:delText>Kelemen et al.</w:delText>
        </w:r>
        <w:r>
          <w:delText xml:space="preserve"> [2000], which includes fractal scaling of melt migration channels hosting cumulates, which are sometimes re-entrained by small-volume volcanism. Such a network is linked to progressive percolation of melt upwards from a deep mantle source.</w:delText>
        </w:r>
      </w:del>
    </w:p>
    <w:p w14:paraId="0C392389" w14:textId="77777777" w:rsidR="000E1660" w:rsidRDefault="00137478">
      <w:pPr>
        <w:pStyle w:val="BodyText"/>
        <w:rPr>
          <w:del w:id="452" w:author="Jason" w:date="2017-05-17T23:05:00Z"/>
        </w:rPr>
      </w:pPr>
      <w:del w:id="453" w:author="Jason" w:date="2017-05-17T23:05:00Z">
        <w:r>
          <w:delText>A long-duration reservoir of slab window material locally rising through a thick lid of relict mantle lithosphere may explain both mid-Miocene hypabyssal intrusives that are directly related to the slab window episode (e.g. the Morro Rock--Islay Hills complex [</w:delText>
        </w:r>
        <w:r>
          <w:rPr>
            <w:i/>
          </w:rPr>
          <w:delText>Stanley et al.</w:delText>
        </w:r>
        <w:r>
          <w:delText>, 2000] and the Cambria Felsite [</w:delText>
        </w:r>
        <w:r>
          <w:rPr>
            <w:i/>
          </w:rPr>
          <w:delText>Ernst and Hall</w:delText>
        </w:r>
        <w:r>
          <w:delText>, 1974]) and later deeply sourced small-volume eruptions such as Crystal Knob.</w:delText>
        </w:r>
      </w:del>
    </w:p>
    <w:p w14:paraId="071501D6" w14:textId="77777777" w:rsidR="000E1660" w:rsidRDefault="00137478">
      <w:pPr>
        <w:pStyle w:val="Heading2"/>
        <w:rPr>
          <w:del w:id="454" w:author="Jason" w:date="2017-05-17T23:05:00Z"/>
        </w:rPr>
      </w:pPr>
      <w:bookmarkStart w:id="455" w:name="sec:crystal_knob_eruption"/>
      <w:bookmarkEnd w:id="455"/>
      <w:del w:id="456" w:author="Jason" w:date="2017-05-17T23:05:00Z">
        <w:r>
          <w:delText>Origin of the Crystal Knob basalt</w:delText>
        </w:r>
      </w:del>
    </w:p>
    <w:p w14:paraId="4BF411A9" w14:textId="77777777" w:rsidR="000E1660" w:rsidRDefault="00137478">
      <w:pPr>
        <w:pStyle w:val="FirstParagraph"/>
        <w:rPr>
          <w:del w:id="457" w:author="Jason" w:date="2017-05-17T23:05:00Z"/>
        </w:rPr>
      </w:pPr>
      <w:del w:id="458" w:author="Jason" w:date="2017-05-17T23:05:00Z">
        <w:r>
          <w:delTex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delText>
        </w:r>
        <w:r>
          <w:rPr>
            <w:i/>
          </w:rPr>
          <w:delText>Li et al.</w:delText>
        </w:r>
        <w:r>
          <w:delText>, 2007]. In contrast, 28-20 Ma old oceanic lithosphere of the adjacent Monterey plate [</w:delText>
        </w:r>
        <w:r>
          <w:rPr>
            <w:i/>
          </w:rPr>
          <w:delText>Wilson et al.</w:delText>
        </w:r>
        <w:r>
          <w:delText>, 2005], would have its lithosphere-asthenosphere boundary at ~35 km, based on thermal decay relations [</w:delText>
        </w:r>
        <w:r>
          <w:rPr>
            <w:i/>
          </w:rPr>
          <w:delText>Doin and Fleitout</w:delText>
        </w:r>
        <w:r>
          <w:delText xml:space="preserve">, 1996]. The offshore Monterey plate is at the edge of the resolution of </w:delText>
        </w:r>
        <w:r>
          <w:rPr>
            <w:i/>
          </w:rPr>
          <w:delText>Li et al.</w:delText>
        </w:r>
        <w:r>
          <w:delText xml:space="preserve"> [2007], which yields an ~50 km depth for the lithosphere-asthenosphere boundary. Proximal to the modern shoreline the Monterey plate is thrust beneath ~12 km of sedimentary accretionary prism [</w:delText>
        </w:r>
        <w:r>
          <w:rPr>
            <w:i/>
          </w:rPr>
          <w:delText>Tréhu</w:delText>
        </w:r>
        <w:r>
          <w:delText xml:space="preserve">, 1991], bringing the theoretical thermal maturation depth for the transition much closer to the depth observed by </w:delText>
        </w:r>
        <w:r>
          <w:rPr>
            <w:i/>
          </w:rPr>
          <w:delText>Li et al.</w:delText>
        </w:r>
        <w:r>
          <w:delText xml:space="preserve"> [2007]. Crystal Knob is located ~15 km east of the Hosgri fault, with its host Franciscan complex pervasively cut by faults and shear zones [</w:delText>
        </w:r>
        <w:r>
          <w:rPr>
            <w:i/>
          </w:rPr>
          <w:delText>Cowan</w:delText>
        </w:r>
        <w:r>
          <w:delText xml:space="preserve">, 1978; </w:delText>
        </w:r>
        <w:r>
          <w:rPr>
            <w:i/>
          </w:rPr>
          <w:delText>Seiders</w:delText>
        </w:r>
        <w:r>
          <w:delText>, 1989]. The geologic slip and seismicity history of the Hosgri fault [</w:delText>
        </w:r>
        <w:r>
          <w:rPr>
            <w:i/>
          </w:rPr>
          <w:delText>Dickinson et al.</w:delText>
        </w:r>
        <w:r>
          <w:delText xml:space="preserve">, 2005; </w:delText>
        </w:r>
        <w:r>
          <w:rPr>
            <w:i/>
          </w:rPr>
          <w:delText>Hardebeck</w:delText>
        </w:r>
        <w:r>
          <w:delText>, 2012] indicate that it was likely active during the eruption of the Crystal Knob neck. Integration of theoretical and observational data on intra-continental transform faults [</w:delText>
        </w:r>
        <w:r>
          <w:rPr>
            <w:i/>
          </w:rPr>
          <w:delText>Platt and Behr</w:delText>
        </w:r>
        <w:r>
          <w:delText xml:space="preserve">, 2011; </w:delText>
        </w:r>
        <w:r>
          <w:rPr>
            <w:i/>
          </w:rPr>
          <w:delText>Titus et al.</w:delText>
        </w:r>
        <w:r>
          <w:delText>, 2007] indicate that at lower crustal--upper mantle levels Hosgri fault shear could be distributed across 10s of kilometers normal to the fault surface [Figure </w:delText>
        </w:r>
        <w:r>
          <w:rPr>
            <w:b/>
          </w:rPr>
          <w:delText>¿fig:neogene_sections?</w:delText>
        </w:r>
        <w:r>
          <w:delText>]. Eruption of small-volume basaltic flows of Plio-Pleistocene age occurred elsewhere in the Coast Range belt. This includes the Coyote Lake pipe [Figure </w:delText>
        </w:r>
        <w:r>
          <w:rPr>
            <w:b/>
          </w:rPr>
          <w:delText>¿fig:context?</w:delText>
        </w:r>
        <w:r>
          <w:delText>], which occurred ~150 km north of Crystal Knob along the San Andreas-Calaveras fault bifurcation zone and entrained lower crust and upper mantle xenoliths [</w:delText>
        </w:r>
        <w:r>
          <w:rPr>
            <w:i/>
          </w:rPr>
          <w:delText>Jové and Coleman</w:delText>
        </w:r>
        <w:r>
          <w:delText xml:space="preserve">, 1998; </w:delText>
        </w:r>
        <w:r>
          <w:rPr>
            <w:i/>
          </w:rPr>
          <w:delText>Titus et al.</w:delText>
        </w:r>
        <w:r>
          <w:delText>, 2007]. Xenoliths recovered from these flows record asthenosphere ascent and partial melting that markedly post-dates any possible slab window opening, and thus the Crystal Knob small volume eruption is not an exceptional event.</w:delText>
        </w:r>
      </w:del>
    </w:p>
    <w:p w14:paraId="6D564C98" w14:textId="77777777" w:rsidR="000E1660" w:rsidRDefault="00137478">
      <w:pPr>
        <w:pStyle w:val="BodyText"/>
        <w:rPr>
          <w:del w:id="459" w:author="Jason" w:date="2017-05-17T23:05:00Z"/>
        </w:rPr>
      </w:pPr>
      <w:del w:id="460" w:author="Jason" w:date="2017-05-17T23:05:00Z">
        <w:r>
          <w:delText>Distributed shearing and strike-slip juxtaposition of the shallow sub-Monterey plate asthenosphere against underplated Farallon plate lithosphere and its deep slab window asthenosphere along the Hosgri fault Figure </w:delText>
        </w:r>
        <w:r>
          <w:rPr>
            <w:b/>
          </w:rPr>
          <w:delText>¿fig:neogene_sections?</w:delText>
        </w:r>
        <w:r>
          <w:delText>‌c is a plausible mechanism for Crystal Knob basalt melt generation. This was perhaps accentuated by possible extensional transients along the fault surface as documented for the Coyote Lake basalts [</w:delText>
        </w:r>
        <w:r>
          <w:rPr>
            <w:i/>
          </w:rPr>
          <w:delText>Jové and Coleman</w:delText>
        </w:r>
        <w:r>
          <w:delText xml:space="preserve">, 1998; </w:delText>
        </w:r>
        <w:r>
          <w:rPr>
            <w:i/>
          </w:rPr>
          <w:delText>Titus et al.</w:delText>
        </w:r>
        <w:r>
          <w:delTex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delText>
        </w:r>
        <w:r>
          <w:rPr>
            <w:i/>
          </w:rPr>
          <w:delText>Erkan and Blackwell</w:delText>
        </w:r>
        <w:r>
          <w:delText>, 2008, Figure 1], further suggesting recent mobilization of asthenospheric mantle that was initially emplaced into the early Neogene slab window.</w:delText>
        </w:r>
      </w:del>
    </w:p>
    <w:p w14:paraId="22C55902" w14:textId="77777777" w:rsidR="000E1660" w:rsidRDefault="00137478">
      <w:pPr>
        <w:pStyle w:val="Heading1"/>
        <w:rPr>
          <w:del w:id="461" w:author="Jason" w:date="2017-05-17T23:05:00Z"/>
        </w:rPr>
      </w:pPr>
      <w:bookmarkStart w:id="462" w:name="conclusion"/>
      <w:bookmarkEnd w:id="462"/>
      <w:del w:id="463" w:author="Jason" w:date="2017-05-17T23:05:00Z">
        <w:r>
          <w:delText>Conclusion</w:delText>
        </w:r>
      </w:del>
    </w:p>
    <w:p w14:paraId="07F469E3" w14:textId="77777777" w:rsidR="000E1660" w:rsidRDefault="00137478">
      <w:pPr>
        <w:pStyle w:val="FirstParagraph"/>
        <w:rPr>
          <w:del w:id="464" w:author="Jason" w:date="2017-05-17T23:05:00Z"/>
        </w:rPr>
      </w:pPr>
      <w:del w:id="465" w:author="Jason" w:date="2017-05-17T23:05:00Z">
        <w:r>
          <w:delText>The lithosphere of southern California was subjected to two major episodes of deformation, with the impact of the Shatsky Rise large igneous province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affected by both of these episodes of deformation. The Crystal Knob suite is sourced along a depth gradient from ~45-70 km depth, and isotopic constraints show that it originates from the convecting mantle, which is typical of mid-ocean ridge or underplated mantle lithosphere. Samples are variably depleted, and trace-element re-enrichment (and a single example of likely major-element assimilation) suggests interaction with low-volume melts after the formation of this mantle lithosphere.</w:delText>
        </w:r>
      </w:del>
    </w:p>
    <w:p w14:paraId="468ED9DE" w14:textId="77777777" w:rsidR="000E1660" w:rsidRDefault="00137478">
      <w:pPr>
        <w:pStyle w:val="BodyText"/>
        <w:rPr>
          <w:del w:id="466" w:author="Jason" w:date="2017-05-17T23:05:00Z"/>
        </w:rPr>
      </w:pPr>
      <w:del w:id="467" w:author="Jason" w:date="2017-05-17T23:05:00Z">
        <w:r>
          <w:delText>These xenolith geochemical markers can be analyzed against the three tectonic scenarios posed for mantle lithosphere formation, and thermal modeling of these scenarios tests their viability. The shallow slab window underplating scenario predicts extremely hot geotherms that are untenable for the xenolith constraints on this study. A "stalled slab" origin scenario modeled on the lateral translation of the Monterey plate best replicates the target geotherm but is geologically untenable. A scenario involving underplating at the close of the Cretaceous stalled slab followed by reheating of the mantle lithosphere by a deep slab window during the Neogene fits the geothermal data as well.</w:delText>
        </w:r>
      </w:del>
    </w:p>
    <w:p w14:paraId="71490086" w14:textId="77777777" w:rsidR="000E1660" w:rsidRDefault="00137478">
      <w:pPr>
        <w:pStyle w:val="BodyText"/>
        <w:rPr>
          <w:del w:id="468" w:author="Jason" w:date="2017-05-17T23:05:00Z"/>
        </w:rPr>
      </w:pPr>
      <w:del w:id="469" w:author="Jason" w:date="2017-05-17T23:05:00Z">
        <w:r>
          <w:delText>This preferred origin scenario for the mantle lithosphere sampled by Crystal Knob xenoliths matches a host of geologic constraints demonstrating slab rollback and regional crustal extension during the Cretaceous. This episode constructed the mantle lithosphere beneath the Mojave province [</w:delText>
        </w:r>
        <w:r>
          <w:rPr>
            <w:i/>
          </w:rPr>
          <w:delText>Luffi et al.</w:delText>
        </w:r>
        <w:r>
          <w:delText>, 2009] and seems to have built the sub-Salinia mantle lithosphere as well. This displaced package of mantle lithosphere shows an additional record of additional heat from the Mendocino slab window and predicts deep percolation of fluids through the mantle lithosphere during the Neogene. These percolating fluids can explain the re-enrichment observed in the sample set and the eventual isolated formation of the deeply sourced, highly fractionated Crystal Knob basaltic pipe. This adds to a growing body of evidence that much of the structural complexity in the California Coast Ranges is inherited from the Cretaceous.</w:delText>
        </w:r>
      </w:del>
    </w:p>
    <w:p w14:paraId="18A5FD95" w14:textId="77777777" w:rsidR="000E1660" w:rsidRDefault="00137478">
      <w:pPr>
        <w:pStyle w:val="BodyText"/>
        <w:rPr>
          <w:del w:id="470" w:author="Jason" w:date="2017-05-17T23:05:00Z"/>
        </w:rPr>
      </w:pPr>
      <w:del w:id="471" w:author="Jason" w:date="2017-05-17T23:05:00Z">
        <w:r>
          <w:delText xml:space="preserve"> </w:delText>
        </w:r>
      </w:del>
    </w:p>
    <w:p w14:paraId="32FDFBFF" w14:textId="77777777" w:rsidR="000E1660" w:rsidRDefault="00137478">
      <w:pPr>
        <w:pStyle w:val="Heading1"/>
        <w:rPr>
          <w:del w:id="472" w:author="Jason" w:date="2017-05-17T23:05:00Z"/>
        </w:rPr>
      </w:pPr>
      <w:bookmarkStart w:id="473" w:name="sec:model_supplement"/>
      <w:bookmarkEnd w:id="473"/>
      <w:del w:id="474" w:author="Jason" w:date="2017-05-17T23:05:00Z">
        <w:r>
          <w:delText>Supplementary information for modeling setup</w:delText>
        </w:r>
      </w:del>
    </w:p>
    <w:p w14:paraId="54B92852" w14:textId="77777777" w:rsidR="000E1660" w:rsidRDefault="00137478">
      <w:pPr>
        <w:pStyle w:val="Heading2"/>
        <w:rPr>
          <w:del w:id="475" w:author="Jason" w:date="2017-05-17T23:05:00Z"/>
        </w:rPr>
      </w:pPr>
      <w:bookmarkStart w:id="476" w:name="model-setups"/>
      <w:bookmarkEnd w:id="476"/>
      <w:del w:id="477" w:author="Jason" w:date="2017-05-17T23:05:00Z">
        <w:r>
          <w:delText>Model setups</w:delText>
        </w:r>
      </w:del>
    </w:p>
    <w:p w14:paraId="5E4CC4F4" w14:textId="77777777" w:rsidR="000E1660" w:rsidRDefault="00137478">
      <w:pPr>
        <w:pStyle w:val="FirstParagraph"/>
        <w:rPr>
          <w:del w:id="478" w:author="Jason" w:date="2017-05-17T23:05:00Z"/>
        </w:rPr>
      </w:pPr>
      <w:del w:id="479" w:author="Jason" w:date="2017-05-17T23:05:00Z">
        <w:r>
          <w:delText xml:space="preserve">Standardized model parameters used in the models are justified in the text below. Standard values for thermal conductivity from </w:delText>
        </w:r>
        <w:r>
          <w:rPr>
            <w:i/>
          </w:rPr>
          <w:delText>Fowler</w:delText>
        </w:r>
        <w:r>
          <w:delTex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changes result in only minor changes to modeled geotherms across the board.</w:delText>
        </w:r>
      </w:del>
    </w:p>
    <w:p w14:paraId="422CA573" w14:textId="77777777" w:rsidR="000E1660" w:rsidRDefault="00137478">
      <w:pPr>
        <w:pStyle w:val="Heading3"/>
        <w:rPr>
          <w:del w:id="480" w:author="Jason" w:date="2017-05-17T23:05:00Z"/>
        </w:rPr>
      </w:pPr>
      <w:bookmarkStart w:id="481" w:name="slab-window-crustal-replacement"/>
      <w:bookmarkEnd w:id="481"/>
      <w:del w:id="482" w:author="Jason" w:date="2017-05-17T23:05:00Z">
        <w:r>
          <w:delText>Slab window crustal replacement</w:delText>
        </w:r>
      </w:del>
    </w:p>
    <w:p w14:paraId="45D3FA54" w14:textId="77777777" w:rsidR="000E1660" w:rsidRDefault="00137478">
      <w:pPr>
        <w:pStyle w:val="FirstParagraph"/>
        <w:rPr>
          <w:del w:id="483" w:author="Jason" w:date="2017-05-17T23:05:00Z"/>
        </w:rPr>
      </w:pPr>
      <w:del w:id="484" w:author="Jason" w:date="2017-05-17T23:05:00Z">
        <w:r>
          <w:delText xml:space="preserve">In series </w:delText>
        </w:r>
        <w:r>
          <w:rPr>
            <w:b/>
          </w:rPr>
          <w:delText>A</w:delText>
        </w:r>
        <w:r>
          <w:delText xml:space="preserve">,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w:delText>
        </w:r>
        <w:r>
          <w:delText>The model begins at 24 Ma, corresponding to the time of opening of the Mendocino slab window under southern California [</w:delText>
        </w:r>
        <w:r>
          <w:rPr>
            <w:i/>
          </w:rPr>
          <w:delText>Wilson et al.</w:delText>
        </w:r>
        <w:r>
          <w:delTex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delText>
        </w:r>
      </w:del>
    </w:p>
    <w:p w14:paraId="70374247" w14:textId="77777777" w:rsidR="000E1660" w:rsidRDefault="00137478">
      <w:pPr>
        <w:pStyle w:val="Heading3"/>
        <w:rPr>
          <w:del w:id="485" w:author="Jason" w:date="2017-05-17T23:05:00Z"/>
        </w:rPr>
      </w:pPr>
      <w:bookmarkStart w:id="486" w:name="subduction-and-underplating"/>
      <w:bookmarkEnd w:id="486"/>
      <w:del w:id="487" w:author="Jason" w:date="2017-05-17T23:05:00Z">
        <w:r>
          <w:delText>Subduction and underplating</w:delText>
        </w:r>
      </w:del>
    </w:p>
    <w:p w14:paraId="12F68EDD" w14:textId="77777777" w:rsidR="000E1660" w:rsidRDefault="00137478">
      <w:pPr>
        <w:pStyle w:val="FirstParagraph"/>
        <w:rPr>
          <w:del w:id="488" w:author="Jason" w:date="2017-05-17T23:05:00Z"/>
        </w:rPr>
      </w:pPr>
      <w:del w:id="489" w:author="Jason" w:date="2017-05-17T23:05:00Z">
        <w:r>
          <w:delText xml:space="preserve">Thermal conditions during subduction are tracked using the </w:delText>
        </w:r>
        <w:r>
          <w:rPr>
            <w:i/>
          </w:rPr>
          <w:delText>Royden</w:delText>
        </w:r>
        <w:r>
          <w:delTex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delText>
        </w:r>
      </w:del>
    </w:p>
    <w:p w14:paraId="17D36B83" w14:textId="77777777" w:rsidR="000E1660" w:rsidRDefault="00137478" w:rsidP="00053BD6">
      <w:pPr>
        <w:pStyle w:val="BodyText"/>
        <w:rPr>
          <w:del w:id="490" w:author="Jason" w:date="2017-05-17T23:05:00Z"/>
        </w:rPr>
      </w:pPr>
      <w:del w:id="491" w:author="Jason" w:date="2017-05-17T23:05:00Z">
        <w:r>
          <w:delText xml:space="preserve">Progressive subduction of the downgoing slab beneath the forearc wedge is modeled as stepwise advection beneath a linearly thickening forearc wedge conforming to the </w:delText>
        </w:r>
        <w:r>
          <w:rPr>
            <w:i/>
          </w:rPr>
          <w:delText>Royden</w:delText>
        </w:r>
        <w:r>
          <w:delTex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delText>
        </w:r>
      </w:del>
    </w:p>
    <w:p w14:paraId="24D02F0C" w14:textId="77777777" w:rsidR="000E1660" w:rsidRDefault="00137478">
      <w:pPr>
        <w:pStyle w:val="Heading3"/>
        <w:rPr>
          <w:del w:id="492" w:author="Jason" w:date="2017-05-17T23:05:00Z"/>
        </w:rPr>
      </w:pPr>
      <w:bookmarkStart w:id="493" w:name="oceanic-geotherm"/>
      <w:bookmarkEnd w:id="493"/>
      <w:del w:id="494" w:author="Jason" w:date="2017-05-17T23:05:00Z">
        <w:r>
          <w:delText>Oceanic geotherm</w:delText>
        </w:r>
      </w:del>
    </w:p>
    <w:p w14:paraId="61A9AA83" w14:textId="77777777" w:rsidR="000E1660" w:rsidRDefault="00137478">
      <w:pPr>
        <w:pStyle w:val="FirstParagraph"/>
        <w:rPr>
          <w:del w:id="495" w:author="Jason" w:date="2017-05-17T23:05:00Z"/>
        </w:rPr>
      </w:pPr>
      <w:del w:id="496" w:author="Jason" w:date="2017-05-17T23:05:00Z">
        <w:r>
          <w:delText>For the Neogene stalled Monterey plate and Late Cretaceous Farallon mantle nappe scenarios, the Global Depth and Heat (GDH) model [</w:delText>
        </w:r>
        <w:r>
          <w:rPr>
            <w:i/>
          </w:rPr>
          <w:delText>Stein and Stein</w:delText>
        </w:r>
        <w:r>
          <w:delTex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delText>
        </w:r>
        <w:r>
          <w:rPr>
            <w:i/>
          </w:rPr>
          <w:delText>Fowler</w:delText>
        </w:r>
        <w:r>
          <w:delText xml:space="preserve"> [2005]), and tends to produce higher geotherms for old oceanic lithosphere.</w:delText>
        </w:r>
      </w:del>
    </w:p>
    <w:p w14:paraId="44FF448C" w14:textId="77777777" w:rsidR="000E1660" w:rsidRDefault="00137478">
      <w:pPr>
        <w:pStyle w:val="BodyText"/>
        <w:rPr>
          <w:del w:id="497" w:author="Jason" w:date="2017-05-17T23:05:00Z"/>
        </w:rPr>
      </w:pPr>
      <w:del w:id="498" w:author="Jason" w:date="2017-05-17T23:05:00Z">
        <w:r>
          <w:delText xml:space="preserve">With the GDH model in conjunction with the </w:delText>
        </w:r>
        <w:r>
          <w:rPr>
            <w:i/>
          </w:rPr>
          <w:delText>Royden</w:delText>
        </w:r>
        <w:r>
          <w:delText xml:space="preserve"> [1993] subduction model, we predict low temperatures (~235-245 ºC) at the subduction interface for the oldest stalled slabs modeled. For the Monterey Plate scenario (with young oceanic crust) the temperature at the subduction interface is predicted to be 980 ºC.</w:delText>
        </w:r>
      </w:del>
    </w:p>
    <w:p w14:paraId="0FF58A5A" w14:textId="77777777" w:rsidR="000E1660" w:rsidRDefault="00137478" w:rsidP="00053BD6">
      <w:pPr>
        <w:pStyle w:val="BodyText"/>
        <w:rPr>
          <w:del w:id="499" w:author="Jason" w:date="2017-05-17T23:05:00Z"/>
        </w:rPr>
      </w:pPr>
      <w:del w:id="500" w:author="Jason" w:date="2017-05-17T23:05:00Z">
        <w:r>
          <w:delText>All oceanic-cooling</w:delText>
        </w:r>
        <w:r>
          <w:delText xml:space="preserve"> models, including GDH and half-space cooling models, significantly overestimate heat flux from young oceanic plates, a fact that is likely attributable to vigorous hydrothermal circulation in young submarine lithosphere [</w:delText>
        </w:r>
        <w:r>
          <w:rPr>
            <w:i/>
          </w:rPr>
          <w:delText>Stein</w:delText>
        </w:r>
        <w:r>
          <w:delText xml:space="preserve">, 1995; </w:delText>
        </w:r>
        <w:r>
          <w:rPr>
            <w:i/>
          </w:rPr>
          <w:delText>Stein and Stein</w:delText>
        </w:r>
        <w:r>
          <w:delText>, 1992]. This may result in overestimates of geothermal gradients for the scenarios with the youngest subducted oceanic crust, such as the Monterey Plate scenario at the left of Figure </w:delText>
        </w:r>
        <w:r>
          <w:rPr>
            <w:b/>
          </w:rPr>
          <w:delText>¿fig:model_tracers?</w:delText>
        </w:r>
        <w:r>
          <w:delText>.</w:delText>
        </w:r>
      </w:del>
    </w:p>
    <w:p w14:paraId="59C949DA" w14:textId="77777777" w:rsidR="000E1660" w:rsidRDefault="00137478">
      <w:pPr>
        <w:pStyle w:val="Heading3"/>
        <w:rPr>
          <w:del w:id="501" w:author="Jason" w:date="2017-05-17T23:05:00Z"/>
        </w:rPr>
      </w:pPr>
      <w:bookmarkStart w:id="502" w:name="supra-subduction-geotherm"/>
      <w:bookmarkEnd w:id="502"/>
      <w:del w:id="503" w:author="Jason" w:date="2017-05-17T23:05:00Z">
        <w:r>
          <w:delText>Supra-subduction geotherm</w:delText>
        </w:r>
      </w:del>
    </w:p>
    <w:p w14:paraId="1A232204" w14:textId="77777777" w:rsidR="000E1660" w:rsidRDefault="00137478">
      <w:pPr>
        <w:pStyle w:val="FirstParagraph"/>
        <w:rPr>
          <w:del w:id="504" w:author="Jason" w:date="2017-05-17T23:05:00Z"/>
        </w:rPr>
      </w:pPr>
      <w:del w:id="505" w:author="Jason" w:date="2017-05-17T23:05:00Z">
        <w:r>
          <w:delText xml:space="preserve">The geotherm of the forearc wedge during subduction is calculated using the </w:delText>
        </w:r>
        <w:r>
          <w:rPr>
            <w:i/>
          </w:rPr>
          <w:delText>Royden</w:delText>
        </w:r>
        <w:r>
          <w:delText xml:space="preserve"> [1993] analytical solution for the steady-state thermal structure of continuously-subducting systems. Shear heating on the subduction thrust is ignored, as recent studies suggest that it is not an important factor [</w:delText>
        </w:r>
        <w:r>
          <w:rPr>
            <w:i/>
          </w:rPr>
          <w:delText>Kidder et al.</w:delText>
        </w:r>
        <w:r>
          <w:delText xml:space="preserve">, 2013]. Forearc rock uplift and erosion, as well as accretion and erosion on the subduction megathrust are ignored. In reality, megathrust accretion rates of 0.2-3.6 km/Myr are favored by </w:delText>
        </w:r>
        <w:r>
          <w:rPr>
            <w:i/>
          </w:rPr>
          <w:delText>Kidder et al.</w:delText>
        </w:r>
        <w:r>
          <w:delText xml:space="preserve"> [2013] based on the Pelona schist, and some rock uplift is evident for the Coast Ranges.</w:delText>
        </w:r>
      </w:del>
    </w:p>
    <w:p w14:paraId="50DCA38E" w14:textId="77777777" w:rsidR="000E1660" w:rsidRDefault="00137478">
      <w:pPr>
        <w:pStyle w:val="BodyText"/>
        <w:rPr>
          <w:del w:id="506" w:author="Jason" w:date="2017-05-17T23:05:00Z"/>
        </w:rPr>
      </w:pPr>
      <w:del w:id="507" w:author="Jason" w:date="2017-05-17T23:05:00Z">
        <w:r>
          <w:delText>The coastal California accretionary crust is represented homogenously as a material with a thermal conductivity of 2.71 W/m/K, specific heat capacity of 1000 J/kg/K, density of 2800 kg/m^3 and a radiogenic heat flux of 2 uW/m^3, values that are close to average for the continental crust [</w:delText>
        </w:r>
        <w:r>
          <w:rPr>
            <w:i/>
          </w:rPr>
          <w:delText>Fowler</w:delText>
        </w:r>
        <w:r>
          <w:delText xml:space="preserve">, 2005] and those used by </w:delText>
        </w:r>
        <w:r>
          <w:rPr>
            <w:i/>
          </w:rPr>
          <w:delText>Kidder et al.</w:delText>
        </w:r>
        <w:r>
          <w:delTex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delText>
        </w:r>
        <w:r>
          <w:rPr>
            <w:i/>
          </w:rPr>
          <w:delText>Brady et al.</w:delText>
        </w:r>
        <w:r>
          <w:delText xml:space="preserve"> [2006], and the fact that much of the Franciscan material within the subduction channel is pelitic sediment rich in radiogenic elements [</w:delText>
        </w:r>
        <w:r>
          <w:rPr>
            <w:i/>
          </w:rPr>
          <w:delText>Vilà et al.</w:delText>
        </w:r>
        <w:r>
          <w:delText>, 2010]. Still, lower radiogenic heat production in the crust yields only a slight decrease in modeled geotherms across the board, not impacting conclusions.</w:delText>
        </w:r>
      </w:del>
    </w:p>
    <w:p w14:paraId="3B7B6FF4" w14:textId="77777777" w:rsidR="000E1660" w:rsidRDefault="00137478">
      <w:pPr>
        <w:pStyle w:val="Heading2"/>
        <w:rPr>
          <w:del w:id="508" w:author="Jason" w:date="2017-05-17T23:05:00Z"/>
        </w:rPr>
      </w:pPr>
      <w:bookmarkStart w:id="509" w:name="factors-not-incorporated-into-the-model"/>
      <w:bookmarkEnd w:id="509"/>
      <w:del w:id="510" w:author="Jason" w:date="2017-05-17T23:05:00Z">
        <w:r>
          <w:delText>Factors not incorporated into the model</w:delText>
        </w:r>
      </w:del>
    </w:p>
    <w:p w14:paraId="0982B6AA" w14:textId="77777777" w:rsidR="000E1660" w:rsidRDefault="00137478">
      <w:pPr>
        <w:pStyle w:val="FirstParagraph"/>
        <w:rPr>
          <w:del w:id="511" w:author="Jason" w:date="2017-05-17T23:05:00Z"/>
        </w:rPr>
      </w:pPr>
      <w:del w:id="512" w:author="Jason" w:date="2017-05-17T23:05:00Z">
        <w:r>
          <w:delText>Several simplifications are made to create an internally consistent model framework.</w:delText>
        </w:r>
        <w:r>
          <w:delText xml:space="preserve">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delText>
        </w:r>
      </w:del>
    </w:p>
    <w:p w14:paraId="76A6551F" w14:textId="77777777" w:rsidR="000E1660" w:rsidRDefault="00137478">
      <w:pPr>
        <w:pStyle w:val="Heading3"/>
        <w:rPr>
          <w:del w:id="513" w:author="Jason" w:date="2017-05-17T23:05:00Z"/>
        </w:rPr>
      </w:pPr>
      <w:bookmarkStart w:id="514" w:name="subduction-zone-rollback"/>
      <w:bookmarkEnd w:id="514"/>
      <w:del w:id="515" w:author="Jason" w:date="2017-05-17T23:05:00Z">
        <w:r>
          <w:delText>Subduction zone rollback</w:delText>
        </w:r>
      </w:del>
    </w:p>
    <w:p w14:paraId="661C7D65" w14:textId="77777777" w:rsidR="000E1660" w:rsidRDefault="00137478">
      <w:pPr>
        <w:pStyle w:val="FirstParagraph"/>
        <w:rPr>
          <w:del w:id="516" w:author="Jason" w:date="2017-05-17T23:05:00Z"/>
        </w:rPr>
      </w:pPr>
      <w:del w:id="517" w:author="Jason" w:date="2017-05-17T23:05:00Z">
        <w:r>
          <w:delTex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w:delText>
        </w:r>
        <w:r>
          <w:delText xml:space="preserve">e.g. Figure </w:delText>
        </w:r>
        <w:r>
          <w:rPr>
            <w:b/>
          </w:rPr>
          <w:delText>¿fig:neogene_sections?</w:delText>
        </w:r>
        <w:r>
          <w:delText>‌c. Further, although an active subduction interface at depth will cool the mantle lithosphere from below, the subduction of progressively younger crust until cessation at ~27 Ma will yield gradually increasing heat on the subduction interface [</w:delText>
        </w:r>
        <w:r>
          <w:rPr>
            <w:i/>
          </w:rPr>
          <w:delText>Royden</w:delText>
        </w:r>
        <w:r>
          <w:delText xml:space="preserve">, 1993]. The models for scenarios </w:delText>
        </w:r>
        <w:r>
          <w:rPr>
            <w:b/>
          </w:rPr>
          <w:delText>B</w:delText>
        </w:r>
        <w:r>
          <w:delText xml:space="preserve"> and </w:delText>
        </w:r>
        <w:r>
          <w:rPr>
            <w:b/>
          </w:rPr>
          <w:delText>C</w:delText>
        </w:r>
        <w:r>
          <w:delText xml:space="preserve"> Figure </w:delText>
        </w:r>
        <w:r>
          <w:rPr>
            <w:b/>
          </w:rPr>
          <w:delText>¿fig:model_comparisons?</w:delText>
        </w:r>
        <w:r>
          <w:delText xml:space="preserve">‌b and c are already near the coolest permitted by our xenolith constraints. </w:delText>
        </w:r>
        <w:r>
          <w:delText xml:space="preserve">As these geotherms are already quite cold, introducing this added complexity will not significantly change the model results. </w:delText>
        </w:r>
        <w:r>
          <w:delText>However, late-Creteaceous underplating and other stalled-slab scenarios can be treated as maximum temperatures because of the influence of the subducting slab.</w:delText>
        </w:r>
      </w:del>
    </w:p>
    <w:p w14:paraId="6E0384B3" w14:textId="77777777" w:rsidR="000E1660" w:rsidRDefault="00137478">
      <w:pPr>
        <w:pStyle w:val="Heading3"/>
        <w:rPr>
          <w:del w:id="518" w:author="Jason" w:date="2017-05-17T23:05:00Z"/>
        </w:rPr>
      </w:pPr>
      <w:bookmarkStart w:id="519" w:name="change-in-convergence-rate-of-rotating-m"/>
      <w:bookmarkEnd w:id="519"/>
      <w:del w:id="520" w:author="Jason" w:date="2017-05-17T23:05:00Z">
        <w:r>
          <w:delText>Change in convergence rate of rotating microplates</w:delText>
        </w:r>
      </w:del>
    </w:p>
    <w:p w14:paraId="1806AE48" w14:textId="77777777" w:rsidR="000E1660" w:rsidRDefault="00137478">
      <w:pPr>
        <w:pStyle w:val="FirstParagraph"/>
        <w:rPr>
          <w:del w:id="521" w:author="Jason" w:date="2017-05-17T23:05:00Z"/>
        </w:rPr>
      </w:pPr>
      <w:del w:id="522" w:author="Jason" w:date="2017-05-17T23:05:00Z">
        <w:r>
          <w:delText>Potential Monterey Plate mantle lithosphere beneath Crystal Knob would have been emplaced under the ridge at 27 Ma (corresponding to the chron 7 magnetic anomaly) and subducted shortly thereafter [</w:delText>
        </w:r>
        <w:r>
          <w:rPr>
            <w:i/>
          </w:rPr>
          <w:delText>Atwater and Stock</w:delText>
        </w:r>
        <w:r>
          <w:delText xml:space="preserve">, 1998; </w:delText>
        </w:r>
        <w:r>
          <w:rPr>
            <w:i/>
          </w:rPr>
          <w:delText>Wilson et al.</w:delText>
        </w:r>
        <w:r>
          <w:delText>, 2005].</w:delText>
        </w:r>
        <w:r>
          <w:delText xml:space="preserve"> Due to slower margin-normal convergence during microplate fragmentation and rotation [</w:delText>
        </w:r>
        <w:r>
          <w:rPr>
            <w:i/>
          </w:rPr>
          <w:delText>Wilson et al.</w:delText>
        </w:r>
        <w:r>
          <w:delText xml:space="preserve">, 2005], the parcel would take ~3 Myr to reach its final stalled position (~100 km behind the trench) as shown in Figure </w:delText>
        </w:r>
        <w:r>
          <w:delText>Figure </w:delText>
        </w:r>
        <w:r>
          <w:rPr>
            <w:b/>
          </w:rPr>
          <w:delText>¿fig:neogene_sections?</w:delText>
        </w:r>
        <w:r>
          <w:delText>‌b. This is responsible for the kink in the "Age of initial oceanic lithosphere" curve in Figure </w:delText>
        </w:r>
        <w:r>
          <w:rPr>
            <w:b/>
          </w:rPr>
          <w:delText>¿fig:model_tracers?</w:delText>
        </w:r>
        <w:r>
          <w:delText xml:space="preserve">‌b. For model simplicity, we do not incorporate this disequilibrium shift into the starting parameters of the </w:delText>
        </w:r>
        <w:r>
          <w:rPr>
            <w:i/>
          </w:rPr>
          <w:delText>Royden</w:delText>
        </w:r>
        <w:r>
          <w:delText xml:space="preserve"> [1993] subduction model.</w:delText>
        </w:r>
      </w:del>
    </w:p>
    <w:p w14:paraId="5358BF52" w14:textId="77777777" w:rsidR="000E1660" w:rsidRDefault="00137478">
      <w:pPr>
        <w:pStyle w:val="Heading3"/>
        <w:rPr>
          <w:del w:id="523" w:author="Jason" w:date="2017-05-17T23:05:00Z"/>
        </w:rPr>
      </w:pPr>
      <w:bookmarkStart w:id="524" w:name="erosion-of-the-forearc"/>
      <w:bookmarkEnd w:id="524"/>
      <w:del w:id="525" w:author="Jason" w:date="2017-05-17T23:05:00Z">
        <w:r>
          <w:delText>Erosion of the forearc</w:delText>
        </w:r>
      </w:del>
    </w:p>
    <w:p w14:paraId="0EB08B5A" w14:textId="77777777" w:rsidR="000E1660" w:rsidRDefault="00137478">
      <w:pPr>
        <w:pStyle w:val="FirstParagraph"/>
        <w:rPr>
          <w:del w:id="526" w:author="Jason" w:date="2017-05-17T23:05:00Z"/>
        </w:rPr>
      </w:pPr>
      <w:del w:id="527" w:author="Jason" w:date="2017-05-17T23:05:00Z">
        <w:r>
          <w:delText>Surface erosion after underplating is taken to be zero. Any erosion will result in higher apparent heat flow values and increased geotherm convexity, as heat is advected from the top of the model domain by material removal. Geologic constraints suggest that the</w:delText>
        </w:r>
        <w:r>
          <w:delText xml:space="preserve"> majority of erosion to the mid-crustal levels now at the surface in Salinia is likely to have occurred in a major pulse of unroofing coincident with flat-slab underplating and rollback [</w:delText>
        </w:r>
        <w:r>
          <w:rPr>
            <w:i/>
          </w:rPr>
          <w:delText>Chapman et al.</w:delText>
        </w:r>
        <w:r>
          <w:delText xml:space="preserve">, 2012; </w:delText>
        </w:r>
        <w:r>
          <w:rPr>
            <w:i/>
          </w:rPr>
          <w:delText>Saleeby</w:delText>
        </w:r>
        <w:r>
          <w:delText xml:space="preserve">, 2003], and is thus likely to disproportionately affect the older models. </w:delText>
        </w:r>
        <w:r>
          <w:delText>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delText>
        </w:r>
        <w:r>
          <w:rPr>
            <w:i/>
          </w:rPr>
          <w:delText>England and Molnar</w:delText>
        </w:r>
        <w:r>
          <w:delText xml:space="preserve">, 1990; </w:delText>
        </w:r>
        <w:r>
          <w:rPr>
            <w:i/>
          </w:rPr>
          <w:delText>Mancktelow and Grasemann</w:delText>
        </w:r>
        <w:r>
          <w:delText>, 1997]. Thus, these values need to be biased to higher temperatures to accurately capture the relationship between xenolith constraints on the actual temperature and temperatures derived from this modeling.</w:delText>
        </w:r>
      </w:del>
    </w:p>
    <w:p w14:paraId="25DEB804" w14:textId="77777777" w:rsidR="000E1660" w:rsidRDefault="00137478">
      <w:pPr>
        <w:pStyle w:val="Bibliography"/>
        <w:rPr>
          <w:del w:id="528" w:author="Jason" w:date="2017-05-17T23:05:00Z"/>
        </w:rPr>
      </w:pPr>
      <w:del w:id="529" w:author="Jason" w:date="2017-05-17T23:05:00Z">
        <w:r>
          <w:delText xml:space="preserve">Alibert, C. (1994), Peridotite xenoliths from western grand canyon and the thumb: A probe into the subcontinental mantle of the colorado plateau, </w:delText>
        </w:r>
        <w:r>
          <w:rPr>
            <w:i/>
          </w:rPr>
          <w:delText>Journal of Geophysical Research: Solid Earth</w:delText>
        </w:r>
        <w:r>
          <w:delText xml:space="preserve">, </w:delText>
        </w:r>
        <w:r>
          <w:rPr>
            <w:i/>
          </w:rPr>
          <w:delText>99</w:delText>
        </w:r>
        <w:r>
          <w:delText>(B11), 21605–21620, doi:</w:delText>
        </w:r>
        <w:r w:rsidR="00C93D73">
          <w:fldChar w:fldCharType="begin"/>
        </w:r>
        <w:r w:rsidR="00C93D73">
          <w:delInstrText xml:space="preserve"> HYPERLINK "https://doi.org/10.1029/94jb01555" \h </w:delInstrText>
        </w:r>
        <w:r w:rsidR="00C93D73">
          <w:fldChar w:fldCharType="separate"/>
        </w:r>
        <w:r>
          <w:rPr>
            <w:rStyle w:val="Hyperlink"/>
          </w:rPr>
          <w:delText>10.1029/94jb01555</w:delText>
        </w:r>
        <w:r w:rsidR="00C93D73">
          <w:rPr>
            <w:rStyle w:val="Hyperlink"/>
          </w:rPr>
          <w:fldChar w:fldCharType="end"/>
        </w:r>
        <w:r>
          <w:delText>.</w:delText>
        </w:r>
      </w:del>
    </w:p>
    <w:p w14:paraId="6C462D65" w14:textId="77777777" w:rsidR="000E1660" w:rsidRDefault="00137478">
      <w:pPr>
        <w:pStyle w:val="Bibliography"/>
        <w:rPr>
          <w:del w:id="530" w:author="Jason" w:date="2017-05-17T23:05:00Z"/>
        </w:rPr>
      </w:pPr>
      <w:del w:id="531" w:author="Jason" w:date="2017-05-17T23:05:00Z">
        <w:r>
          <w:delText xml:space="preserve">Argus, D. F., and R. G. Gordon (1991), Current sierra nevada-north america motion from very long baseline interferometry:Implications for the kinematics of the western united states, </w:delText>
        </w:r>
        <w:r>
          <w:rPr>
            <w:i/>
          </w:rPr>
          <w:delText>Geology</w:delText>
        </w:r>
        <w:r>
          <w:delText xml:space="preserve">, </w:delText>
        </w:r>
        <w:r>
          <w:rPr>
            <w:i/>
          </w:rPr>
          <w:delText>19</w:delText>
        </w:r>
        <w:r>
          <w:delText>(11), 1085, doi:</w:delText>
        </w:r>
        <w:r w:rsidR="00C93D73">
          <w:fldChar w:fldCharType="begin"/>
        </w:r>
        <w:r w:rsidR="00C93D73">
          <w:delInstrText xml:space="preserve"> HYPERLINK "https://doi.org/10.1130/0091-7613(1991)019%3c1085:csnnam%3e2.3</w:delInstrText>
        </w:r>
        <w:r w:rsidR="00C93D73">
          <w:delInstrText xml:space="preserve">.co;2" \h </w:delInstrText>
        </w:r>
        <w:r w:rsidR="00C93D73">
          <w:fldChar w:fldCharType="separate"/>
        </w:r>
        <w:r>
          <w:rPr>
            <w:rStyle w:val="Hyperlink"/>
          </w:rPr>
          <w:delText>10.1130/0091-7613(1991)019&lt;1085:csnnam&gt;2.3.co;2</w:delText>
        </w:r>
        <w:r w:rsidR="00C93D73">
          <w:rPr>
            <w:rStyle w:val="Hyperlink"/>
          </w:rPr>
          <w:fldChar w:fldCharType="end"/>
        </w:r>
        <w:r>
          <w:delText>.</w:delText>
        </w:r>
      </w:del>
    </w:p>
    <w:p w14:paraId="5B486185" w14:textId="77777777" w:rsidR="000E1660" w:rsidRDefault="00137478">
      <w:pPr>
        <w:pStyle w:val="Bibliography"/>
        <w:rPr>
          <w:del w:id="532" w:author="Jason" w:date="2017-05-17T23:05:00Z"/>
        </w:rPr>
      </w:pPr>
      <w:del w:id="533" w:author="Jason" w:date="2017-05-17T23:05:00Z">
        <w:r>
          <w:delText>Armstrong, J. T. (1988), Quantitative analysis of silicate and oxide materials: Comparison of monte carlo, zaf, and phi-rho-z procedures, 239–246.</w:delText>
        </w:r>
      </w:del>
    </w:p>
    <w:p w14:paraId="02D1FF77" w14:textId="77777777" w:rsidR="000E1660" w:rsidRDefault="00137478">
      <w:pPr>
        <w:pStyle w:val="Bibliography"/>
        <w:rPr>
          <w:del w:id="534" w:author="Jason" w:date="2017-05-17T23:05:00Z"/>
        </w:rPr>
      </w:pPr>
      <w:del w:id="535" w:author="Jason" w:date="2017-05-17T23:05:00Z">
        <w:r>
          <w:delText>Atwater, T. (1970), Implications of plate tectonics for the cenozoic tectonic evolution of western north america, doi:</w:delText>
        </w:r>
        <w:r w:rsidR="00C93D73">
          <w:fldChar w:fldCharType="begin"/>
        </w:r>
        <w:r w:rsidR="00C93D73">
          <w:delInstrText xml:space="preserve"> HYPERLINK "https://doi.org/10.1130/0016-7606(1970)81" \h </w:delInstrText>
        </w:r>
        <w:r w:rsidR="00C93D73">
          <w:fldChar w:fldCharType="separate"/>
        </w:r>
        <w:r>
          <w:rPr>
            <w:rStyle w:val="Hyperlink"/>
          </w:rPr>
          <w:delText>10.1130/0016-7606(1970)81</w:delText>
        </w:r>
        <w:r w:rsidR="00C93D73">
          <w:rPr>
            <w:rStyle w:val="Hyperlink"/>
          </w:rPr>
          <w:fldChar w:fldCharType="end"/>
        </w:r>
        <w:r>
          <w:delText>.</w:delText>
        </w:r>
      </w:del>
    </w:p>
    <w:p w14:paraId="4D422B08" w14:textId="77777777" w:rsidR="000E1660" w:rsidRDefault="00137478">
      <w:pPr>
        <w:pStyle w:val="Bibliography"/>
        <w:rPr>
          <w:del w:id="536" w:author="Jason" w:date="2017-05-17T23:05:00Z"/>
        </w:rPr>
      </w:pPr>
      <w:del w:id="537" w:author="Jason" w:date="2017-05-17T23:05:00Z">
        <w:r>
          <w:delText xml:space="preserve">Atwater, T., and J. Severinghaus (1989), Tectonic maps of the northeast pacific, in </w:delText>
        </w:r>
        <w:r>
          <w:rPr>
            <w:i/>
          </w:rPr>
          <w:delText>The geology of north america, vol. n, the eastern pacific ocean and hawaii</w:delText>
        </w:r>
        <w:r>
          <w:delText>, edited by E. Winterer, D. Hussong, and R. Decker, pp. 15–20, Geological Society of America, Boulder, Colorado.</w:delText>
        </w:r>
      </w:del>
    </w:p>
    <w:p w14:paraId="7E79B197" w14:textId="77777777" w:rsidR="000E1660" w:rsidRDefault="00137478">
      <w:pPr>
        <w:pStyle w:val="Bibliography"/>
        <w:rPr>
          <w:del w:id="538" w:author="Jason" w:date="2017-05-17T23:05:00Z"/>
        </w:rPr>
      </w:pPr>
      <w:del w:id="539" w:author="Jason" w:date="2017-05-17T23:05:00Z">
        <w:r>
          <w:delText xml:space="preserve">Atwater, T., and J. Stock (1998), Pacific-north america plate tectonics of the neogene southwestern united states: An update, </w:delText>
        </w:r>
        <w:r>
          <w:rPr>
            <w:i/>
          </w:rPr>
          <w:delText>International Geology Review</w:delText>
        </w:r>
        <w:r>
          <w:delText xml:space="preserve">, </w:delText>
        </w:r>
        <w:r>
          <w:rPr>
            <w:i/>
          </w:rPr>
          <w:delText>40</w:delText>
        </w:r>
        <w:r>
          <w:delText>(5), 375–402, doi:</w:delText>
        </w:r>
        <w:r w:rsidR="00C93D73">
          <w:fldChar w:fldCharType="begin"/>
        </w:r>
        <w:r w:rsidR="00C93D73">
          <w:delInstrText xml:space="preserve"> HYPERLINK "https://doi.org/10.1080/00206819809465216" \h </w:delInstrText>
        </w:r>
        <w:r w:rsidR="00C93D73">
          <w:fldChar w:fldCharType="separate"/>
        </w:r>
        <w:r>
          <w:rPr>
            <w:rStyle w:val="Hyperlink"/>
          </w:rPr>
          <w:delText>10.1080/00206819809465216</w:delText>
        </w:r>
        <w:r w:rsidR="00C93D73">
          <w:rPr>
            <w:rStyle w:val="Hyperlink"/>
          </w:rPr>
          <w:fldChar w:fldCharType="end"/>
        </w:r>
        <w:r>
          <w:delText>.</w:delText>
        </w:r>
      </w:del>
    </w:p>
    <w:p w14:paraId="1D9EDCFA" w14:textId="77777777" w:rsidR="000E1660" w:rsidRDefault="00137478">
      <w:pPr>
        <w:pStyle w:val="Bibliography"/>
        <w:rPr>
          <w:del w:id="540" w:author="Jason" w:date="2017-05-17T23:05:00Z"/>
        </w:rPr>
      </w:pPr>
      <w:del w:id="541" w:author="Jason" w:date="2017-05-17T23:05:00Z">
        <w:r>
          <w:delText xml:space="preserve">Barbeau, D. L., M. N. Ducea, G. E. Gehrels, S. Kidder, P. H. Wetmore, and J. B. Saleeby (2005), U-pb detrital-zircon geochronology of northern salinian basement and cover rocks, </w:delText>
        </w:r>
        <w:r>
          <w:rPr>
            <w:i/>
          </w:rPr>
          <w:delText>Geological Society of America Bulletin</w:delText>
        </w:r>
        <w:r>
          <w:delText xml:space="preserve">, </w:delText>
        </w:r>
        <w:r>
          <w:rPr>
            <w:i/>
          </w:rPr>
          <w:delText>117</w:delText>
        </w:r>
        <w:r>
          <w:delText>(3), 466, doi:</w:delText>
        </w:r>
        <w:r w:rsidR="00C93D73">
          <w:fldChar w:fldCharType="begin"/>
        </w:r>
        <w:r w:rsidR="00C93D73">
          <w:delInstrText xml:space="preserve"> HYPERLINK "https://doi.org/10.1130/b25496.1" \h </w:delInstrText>
        </w:r>
        <w:r w:rsidR="00C93D73">
          <w:fldChar w:fldCharType="separate"/>
        </w:r>
        <w:r>
          <w:rPr>
            <w:rStyle w:val="Hyperlink"/>
          </w:rPr>
          <w:delText>10.1130/b25496.1</w:delText>
        </w:r>
        <w:r w:rsidR="00C93D73">
          <w:rPr>
            <w:rStyle w:val="Hyperlink"/>
          </w:rPr>
          <w:fldChar w:fldCharType="end"/>
        </w:r>
        <w:r>
          <w:delText>.</w:delText>
        </w:r>
      </w:del>
    </w:p>
    <w:p w14:paraId="729024AE" w14:textId="77777777" w:rsidR="000E1660" w:rsidRDefault="00137478">
      <w:pPr>
        <w:pStyle w:val="Bibliography"/>
        <w:rPr>
          <w:del w:id="542" w:author="Jason" w:date="2017-05-17T23:05:00Z"/>
        </w:rPr>
      </w:pPr>
      <w:del w:id="543" w:author="Jason" w:date="2017-05-17T23:05:00Z">
        <w:r>
          <w:delText xml:space="preserve">Barth, A. P., J. L. Wooden, M. Grove, C. E. Jacobson, and J. N. Pedrick (2003), U-pb zircon geochronology of rocks in the salinas valley region of california: A reevaluation of the crustal structure and origin of the salinian block, </w:delText>
        </w:r>
        <w:r>
          <w:rPr>
            <w:i/>
          </w:rPr>
          <w:delText>Geology</w:delText>
        </w:r>
        <w:r>
          <w:delText xml:space="preserve">, </w:delText>
        </w:r>
        <w:r>
          <w:rPr>
            <w:i/>
          </w:rPr>
          <w:delText>31</w:delText>
        </w:r>
        <w:r>
          <w:delText>(6), 517.</w:delText>
        </w:r>
      </w:del>
    </w:p>
    <w:p w14:paraId="1EDC1A74" w14:textId="77777777" w:rsidR="000E1660" w:rsidRDefault="00137478">
      <w:pPr>
        <w:pStyle w:val="Bibliography"/>
        <w:rPr>
          <w:del w:id="544" w:author="Jason" w:date="2017-05-17T23:05:00Z"/>
        </w:rPr>
      </w:pPr>
      <w:del w:id="545" w:author="Jason" w:date="2017-05-17T23:05:00Z">
        <w:r>
          <w:delText xml:space="preserve">Beard, B. L., and A. F. Glazner (1995), Trace element and sr and nd isotopic composition of mantle xenoliths from the big pine volcanic field, california, </w:delText>
        </w:r>
        <w:r>
          <w:rPr>
            <w:i/>
          </w:rPr>
          <w:delText>Journal of Geophysical Research: Solid Earth</w:delText>
        </w:r>
        <w:r>
          <w:delText xml:space="preserve">, </w:delText>
        </w:r>
        <w:r>
          <w:rPr>
            <w:i/>
          </w:rPr>
          <w:delText>100</w:delText>
        </w:r>
        <w:r>
          <w:delText>(B3), 4169–4179, doi:</w:delText>
        </w:r>
        <w:r w:rsidR="00C93D73">
          <w:fldChar w:fldCharType="begin"/>
        </w:r>
        <w:r w:rsidR="00C93D73">
          <w:delInstrText xml:space="preserve"> HYPERLINK "https://doi.org/10.1029/94jb02883" \h </w:delInstrText>
        </w:r>
        <w:r w:rsidR="00C93D73">
          <w:fldChar w:fldCharType="separate"/>
        </w:r>
        <w:r>
          <w:rPr>
            <w:rStyle w:val="Hyperlink"/>
          </w:rPr>
          <w:delText>10.1029/94jb02883</w:delText>
        </w:r>
        <w:r w:rsidR="00C93D73">
          <w:rPr>
            <w:rStyle w:val="Hyperlink"/>
          </w:rPr>
          <w:fldChar w:fldCharType="end"/>
        </w:r>
        <w:r>
          <w:delText>.</w:delText>
        </w:r>
      </w:del>
    </w:p>
    <w:p w14:paraId="7CEF95B3" w14:textId="77777777" w:rsidR="000E1660" w:rsidRDefault="00137478">
      <w:pPr>
        <w:pStyle w:val="Bibliography"/>
        <w:rPr>
          <w:del w:id="546" w:author="Jason" w:date="2017-05-17T23:05:00Z"/>
        </w:rPr>
      </w:pPr>
      <w:del w:id="547" w:author="Jason" w:date="2017-05-17T23:05:00Z">
        <w:r>
          <w:delText>Blackwell, D., and M. Richards (2004), Geothermal map of north america, Scale 1:6, 500, 000.</w:delText>
        </w:r>
      </w:del>
    </w:p>
    <w:p w14:paraId="0E4EF1C3" w14:textId="77777777" w:rsidR="000E1660" w:rsidRDefault="00137478">
      <w:pPr>
        <w:pStyle w:val="Bibliography"/>
        <w:rPr>
          <w:del w:id="548" w:author="Jason" w:date="2017-05-17T23:05:00Z"/>
        </w:rPr>
      </w:pPr>
      <w:del w:id="549" w:author="Jason" w:date="2017-05-17T23:05:00Z">
        <w:r>
          <w:delText xml:space="preserve">Blake Jr, M. C., A. S. Jayko, R. J. McLaughlin, and M. B. Underwood (1988), Metamorphic and tectonic evolution of the franciscan complex, northern california, in </w:delText>
        </w:r>
        <w:r>
          <w:rPr>
            <w:i/>
          </w:rPr>
          <w:delText>Metamorphism and crustal evolution of the western united states</w:delText>
        </w:r>
        <w:r>
          <w:delText>, vol. 8, pp. 1035–1060, Prentice-Hall Englewood Cliffs, New Jersey.</w:delText>
        </w:r>
      </w:del>
    </w:p>
    <w:p w14:paraId="059D7187" w14:textId="77777777" w:rsidR="000E1660" w:rsidRDefault="00137478">
      <w:pPr>
        <w:pStyle w:val="Bibliography"/>
        <w:rPr>
          <w:del w:id="550" w:author="Jason" w:date="2017-05-17T23:05:00Z"/>
        </w:rPr>
      </w:pPr>
      <w:del w:id="551" w:author="Jason" w:date="2017-05-17T23:05:00Z">
        <w:r>
          <w:delText xml:space="preserve">Blundy, J., and B. Wood (2003), Partitioning of trace elements between crystals and melts, </w:delText>
        </w:r>
        <w:r>
          <w:rPr>
            <w:i/>
          </w:rPr>
          <w:delText>Earth and Planetary Science Letters</w:delText>
        </w:r>
        <w:r>
          <w:delText xml:space="preserve">, </w:delText>
        </w:r>
        <w:r>
          <w:rPr>
            <w:i/>
          </w:rPr>
          <w:delText>210</w:delText>
        </w:r>
        <w:r>
          <w:delText>(3-4), 383–397, doi:</w:delText>
        </w:r>
        <w:r w:rsidR="00C93D73">
          <w:fldChar w:fldCharType="begin"/>
        </w:r>
        <w:r w:rsidR="00C93D73">
          <w:delInstrText xml:space="preserve"> HYPERLINK "https://doi.org/10.1016/S0012-821X(03)00129-8" \h </w:delInstrText>
        </w:r>
        <w:r w:rsidR="00C93D73">
          <w:fldChar w:fldCharType="separate"/>
        </w:r>
        <w:r>
          <w:rPr>
            <w:rStyle w:val="Hyperlink"/>
          </w:rPr>
          <w:delText>10.1016/S0012-821X(03)00129-8</w:delText>
        </w:r>
        <w:r w:rsidR="00C93D73">
          <w:rPr>
            <w:rStyle w:val="Hyperlink"/>
          </w:rPr>
          <w:fldChar w:fldCharType="end"/>
        </w:r>
        <w:r>
          <w:delText>.</w:delText>
        </w:r>
      </w:del>
    </w:p>
    <w:p w14:paraId="0418F78D" w14:textId="77777777" w:rsidR="000E1660" w:rsidRDefault="00137478">
      <w:pPr>
        <w:pStyle w:val="Bibliography"/>
        <w:rPr>
          <w:del w:id="552" w:author="Jason" w:date="2017-05-17T23:05:00Z"/>
        </w:rPr>
      </w:pPr>
      <w:del w:id="553" w:author="Jason" w:date="2017-05-17T23:05:00Z">
        <w:r>
          <w:delText xml:space="preserve">Bohannon, R. G., and T. Parsons (1995), Tectonic implications of post-30 ma pacific and north american relative plate motions, </w:delText>
        </w:r>
        <w:r>
          <w:rPr>
            <w:i/>
          </w:rPr>
          <w:delText>Geological Society of America Bulletin</w:delText>
        </w:r>
        <w:r>
          <w:delText xml:space="preserve">, </w:delText>
        </w:r>
        <w:r>
          <w:rPr>
            <w:i/>
          </w:rPr>
          <w:delText>107</w:delText>
        </w:r>
        <w:r>
          <w:delText>(8), 937–959, doi:</w:delText>
        </w:r>
        <w:r w:rsidR="00C93D73">
          <w:fldChar w:fldCharType="begin"/>
        </w:r>
        <w:r w:rsidR="00C93D73">
          <w:delInstrText xml:space="preserve"> HYPERLINK "https://doi.org/10.1130/0016-7606(1995)107%3c0937:TIOPMP%3e2.3.CO;2" \h </w:delInstrText>
        </w:r>
        <w:r w:rsidR="00C93D73">
          <w:fldChar w:fldCharType="separate"/>
        </w:r>
        <w:r>
          <w:rPr>
            <w:rStyle w:val="Hyperlink"/>
          </w:rPr>
          <w:delText>10.1130/0016-7606(1995)107&lt;0937:TIOPMP&gt;2.3.CO;2</w:delText>
        </w:r>
        <w:r w:rsidR="00C93D73">
          <w:rPr>
            <w:rStyle w:val="Hyperlink"/>
          </w:rPr>
          <w:fldChar w:fldCharType="end"/>
        </w:r>
        <w:r>
          <w:delText>.</w:delText>
        </w:r>
      </w:del>
    </w:p>
    <w:p w14:paraId="4CDD95D8" w14:textId="77777777" w:rsidR="000E1660" w:rsidRDefault="00137478">
      <w:pPr>
        <w:pStyle w:val="Bibliography"/>
        <w:rPr>
          <w:del w:id="554" w:author="Jason" w:date="2017-05-17T23:05:00Z"/>
        </w:rPr>
      </w:pPr>
      <w:del w:id="555" w:author="Jason" w:date="2017-05-17T23:05:00Z">
        <w:r>
          <w:delText xml:space="preserve">Borghini, G., P. Fumagalli, and E. Rampone (2009), The stability of plagioclase in the upper mantle: Subsolidus experiments on fertile and depleted lherzolite, </w:delText>
        </w:r>
        <w:r>
          <w:rPr>
            <w:i/>
          </w:rPr>
          <w:delText>Journal of Petrology</w:delText>
        </w:r>
        <w:r>
          <w:delText xml:space="preserve">, </w:delText>
        </w:r>
        <w:r>
          <w:rPr>
            <w:i/>
          </w:rPr>
          <w:delText>51</w:delText>
        </w:r>
        <w:r>
          <w:delText>(1-2), 229–254, doi:</w:delText>
        </w:r>
        <w:r w:rsidR="00C93D73">
          <w:fldChar w:fldCharType="begin"/>
        </w:r>
        <w:r w:rsidR="00C93D73">
          <w:delInstrText xml:space="preserve"> HYPERLINK "https://doi.org/10.1093/petrology/egp079" \h </w:delInstrText>
        </w:r>
        <w:r w:rsidR="00C93D73">
          <w:fldChar w:fldCharType="separate"/>
        </w:r>
        <w:r>
          <w:rPr>
            <w:rStyle w:val="Hyperlink"/>
          </w:rPr>
          <w:delText>10.1093/petrology/egp079</w:delText>
        </w:r>
        <w:r w:rsidR="00C93D73">
          <w:rPr>
            <w:rStyle w:val="Hyperlink"/>
          </w:rPr>
          <w:fldChar w:fldCharType="end"/>
        </w:r>
        <w:r>
          <w:delText>.</w:delText>
        </w:r>
      </w:del>
    </w:p>
    <w:p w14:paraId="6BCA4D18" w14:textId="77777777" w:rsidR="000E1660" w:rsidRDefault="00137478">
      <w:pPr>
        <w:pStyle w:val="Bibliography"/>
        <w:rPr>
          <w:del w:id="556" w:author="Jason" w:date="2017-05-17T23:05:00Z"/>
        </w:rPr>
      </w:pPr>
      <w:del w:id="557" w:author="Jason" w:date="2017-05-17T23:05:00Z">
        <w:r>
          <w:delText xml:space="preserve">Brady, R., M. Ducea, S. Kidder, and J. Saleeby (2006), The distribution of radiogenic heat production as a function of depth in the sierra nevada batholith, california, </w:delText>
        </w:r>
        <w:r>
          <w:rPr>
            <w:i/>
          </w:rPr>
          <w:delText>Lithos</w:delText>
        </w:r>
        <w:r>
          <w:delText xml:space="preserve">, </w:delText>
        </w:r>
        <w:r>
          <w:rPr>
            <w:i/>
          </w:rPr>
          <w:delText>86</w:delText>
        </w:r>
        <w:r>
          <w:delText>(3-4), 229–244, doi:</w:delText>
        </w:r>
        <w:r w:rsidR="00C93D73">
          <w:fldChar w:fldCharType="begin"/>
        </w:r>
        <w:r w:rsidR="00C93D73">
          <w:delInstrText xml:space="preserve"> HYPERLINK "https://doi.org/10.1016/j.lithos.2005.06.003" \h </w:delInstrText>
        </w:r>
        <w:r w:rsidR="00C93D73">
          <w:fldChar w:fldCharType="separate"/>
        </w:r>
        <w:r>
          <w:rPr>
            <w:rStyle w:val="Hyperlink"/>
          </w:rPr>
          <w:delText>10.1016/j.lithos.2005.06.003</w:delText>
        </w:r>
        <w:r w:rsidR="00C93D73">
          <w:rPr>
            <w:rStyle w:val="Hyperlink"/>
          </w:rPr>
          <w:fldChar w:fldCharType="end"/>
        </w:r>
        <w:r>
          <w:delText>.</w:delText>
        </w:r>
      </w:del>
    </w:p>
    <w:p w14:paraId="4AFC7273" w14:textId="77777777" w:rsidR="000E1660" w:rsidRDefault="00137478">
      <w:pPr>
        <w:pStyle w:val="Bibliography"/>
        <w:rPr>
          <w:del w:id="558" w:author="Jason" w:date="2017-05-17T23:05:00Z"/>
        </w:rPr>
      </w:pPr>
      <w:del w:id="559" w:author="Jason" w:date="2017-05-17T23:05:00Z">
        <w:r>
          <w:delText xml:space="preserve">Brey, G., and T. Köhler (1990), Geothermobarometry in four-phase lherzolites ii. new thermobarometers, and practical assessment of existing thermobarometers, </w:delText>
        </w:r>
        <w:r>
          <w:rPr>
            <w:i/>
          </w:rPr>
          <w:delText>Journal of Petrology</w:delText>
        </w:r>
        <w:r>
          <w:delText xml:space="preserve">, </w:delText>
        </w:r>
        <w:r>
          <w:rPr>
            <w:i/>
          </w:rPr>
          <w:delText>31</w:delText>
        </w:r>
        <w:r>
          <w:delText>(c), 1353–1378.</w:delText>
        </w:r>
      </w:del>
    </w:p>
    <w:p w14:paraId="51BF92CC" w14:textId="77777777" w:rsidR="000E1660" w:rsidRDefault="00137478">
      <w:pPr>
        <w:pStyle w:val="Bibliography"/>
        <w:rPr>
          <w:del w:id="560" w:author="Jason" w:date="2017-05-17T23:05:00Z"/>
        </w:rPr>
      </w:pPr>
      <w:del w:id="561" w:author="Jason" w:date="2017-05-17T23:05:00Z">
        <w:r>
          <w:delText xml:space="preserve">Brink, U. ten, N. Shimizu, and P. Molzer (1999), Plate deformation at depth under northern california: Slab gap or stretched slab?, </w:delText>
        </w:r>
        <w:r>
          <w:rPr>
            <w:i/>
          </w:rPr>
          <w:delText>Tectonics</w:delText>
        </w:r>
        <w:r>
          <w:delText xml:space="preserve">, </w:delText>
        </w:r>
        <w:r>
          <w:rPr>
            <w:i/>
          </w:rPr>
          <w:delText>18</w:delText>
        </w:r>
        <w:r>
          <w:delText>(6), 1084–1098.</w:delText>
        </w:r>
      </w:del>
    </w:p>
    <w:p w14:paraId="3D6F80F7" w14:textId="77777777" w:rsidR="000E1660" w:rsidRDefault="00137478">
      <w:pPr>
        <w:pStyle w:val="Bibliography"/>
        <w:rPr>
          <w:del w:id="562" w:author="Jason" w:date="2017-05-17T23:05:00Z"/>
        </w:rPr>
      </w:pPr>
      <w:del w:id="563" w:author="Jason" w:date="2017-05-17T23:05:00Z">
        <w:r>
          <w:delText xml:space="preserve">Brocher, T. M., U. S. .. T. B. Brink, and T. Abramovitz (1999), Synthesis of crustal seismic structure and implications for the concept of a slab gap beneath coastal california, </w:delText>
        </w:r>
        <w:r>
          <w:rPr>
            <w:i/>
          </w:rPr>
          <w:delText>International Geology Review</w:delText>
        </w:r>
        <w:r>
          <w:delText xml:space="preserve">, </w:delText>
        </w:r>
        <w:r>
          <w:rPr>
            <w:i/>
          </w:rPr>
          <w:delText>41</w:delText>
        </w:r>
        <w:r>
          <w:delText>(3), 263–274, doi:</w:delText>
        </w:r>
        <w:r w:rsidR="00C93D73">
          <w:fldChar w:fldCharType="begin"/>
        </w:r>
        <w:r w:rsidR="00C93D73">
          <w:delInstrText xml:space="preserve"> HYPERLINK "https://doi.org/10.1080/00206819909465142" \h </w:delInstrText>
        </w:r>
        <w:r w:rsidR="00C93D73">
          <w:fldChar w:fldCharType="separate"/>
        </w:r>
        <w:r>
          <w:rPr>
            <w:rStyle w:val="Hyperlink"/>
          </w:rPr>
          <w:delText>10.1080/00206819909465142</w:delText>
        </w:r>
        <w:r w:rsidR="00C93D73">
          <w:rPr>
            <w:rStyle w:val="Hyperlink"/>
          </w:rPr>
          <w:fldChar w:fldCharType="end"/>
        </w:r>
        <w:r>
          <w:delText>.</w:delText>
        </w:r>
      </w:del>
    </w:p>
    <w:p w14:paraId="79B349EF" w14:textId="77777777" w:rsidR="000E1660" w:rsidRDefault="00137478">
      <w:pPr>
        <w:pStyle w:val="Bibliography"/>
        <w:rPr>
          <w:del w:id="564" w:author="Jason" w:date="2017-05-17T23:05:00Z"/>
        </w:rPr>
      </w:pPr>
      <w:del w:id="565" w:author="Jason" w:date="2017-05-17T23:05:00Z">
        <w:r>
          <w:delText xml:space="preserve">Burkett, E. R., and M. I. Billen (2009), Dynamics and implications of slab detachment due to ridge-trench collision, </w:delText>
        </w:r>
        <w:r>
          <w:rPr>
            <w:i/>
          </w:rPr>
          <w:delText>Journal of Geophysical Research: Solid Earth</w:delText>
        </w:r>
        <w:r>
          <w:delText xml:space="preserve">, </w:delText>
        </w:r>
        <w:r>
          <w:rPr>
            <w:i/>
          </w:rPr>
          <w:delText>114</w:delText>
        </w:r>
        <w:r>
          <w:delText>(12), 1–16, doi:</w:delText>
        </w:r>
        <w:r w:rsidR="00C93D73">
          <w:fldChar w:fldCharType="begin"/>
        </w:r>
        <w:r w:rsidR="00C93D73">
          <w:delInstrText xml:space="preserve"> HYPERLINK "https://doi.org/10.1029/2009JB006402" \h </w:delInstrText>
        </w:r>
        <w:r w:rsidR="00C93D73">
          <w:fldChar w:fldCharType="separate"/>
        </w:r>
        <w:r>
          <w:rPr>
            <w:rStyle w:val="Hyperlink"/>
          </w:rPr>
          <w:delText>10.1029/2009JB006402</w:delText>
        </w:r>
        <w:r w:rsidR="00C93D73">
          <w:rPr>
            <w:rStyle w:val="Hyperlink"/>
          </w:rPr>
          <w:fldChar w:fldCharType="end"/>
        </w:r>
        <w:r>
          <w:delText>.</w:delText>
        </w:r>
      </w:del>
    </w:p>
    <w:p w14:paraId="6E285D97" w14:textId="77777777" w:rsidR="000E1660" w:rsidRDefault="00137478">
      <w:pPr>
        <w:pStyle w:val="Bibliography"/>
        <w:rPr>
          <w:del w:id="566" w:author="Jason" w:date="2017-05-17T23:05:00Z"/>
        </w:rPr>
      </w:pPr>
      <w:del w:id="567" w:author="Jason" w:date="2017-05-17T23:05:00Z">
        <w:r>
          <w:delText xml:space="preserve">Bürgmann, R., and G. Dresen (2008), Rheology of the lower crust and upper mantle: Evidence from rock mechanics, geodesy, and field observations, </w:delText>
        </w:r>
        <w:r>
          <w:rPr>
            <w:i/>
          </w:rPr>
          <w:delText>Annu. Rev. Earth Planet. Sci.</w:delText>
        </w:r>
        <w:r>
          <w:delText xml:space="preserve">, </w:delText>
        </w:r>
        <w:r>
          <w:rPr>
            <w:i/>
          </w:rPr>
          <w:delText>36</w:delText>
        </w:r>
        <w:r>
          <w:delText>(1), 531–567, doi:</w:delText>
        </w:r>
        <w:r w:rsidR="00C93D73">
          <w:fldChar w:fldCharType="begin"/>
        </w:r>
        <w:r w:rsidR="00C93D73">
          <w:delInstrText xml:space="preserve"> HYPERLINK "https://doi.org/10.1146/annurev.earth.36.031207.124326" \h </w:delInstrText>
        </w:r>
        <w:r w:rsidR="00C93D73">
          <w:fldChar w:fldCharType="separate"/>
        </w:r>
        <w:r>
          <w:rPr>
            <w:rStyle w:val="Hyperlink"/>
          </w:rPr>
          <w:delText>10.1146/annurev.earth.36.031207.124326</w:delText>
        </w:r>
        <w:r w:rsidR="00C93D73">
          <w:rPr>
            <w:rStyle w:val="Hyperlink"/>
          </w:rPr>
          <w:fldChar w:fldCharType="end"/>
        </w:r>
        <w:r>
          <w:delText>.</w:delText>
        </w:r>
      </w:del>
    </w:p>
    <w:p w14:paraId="1D9B6F28" w14:textId="77777777" w:rsidR="000E1660" w:rsidRDefault="00137478">
      <w:pPr>
        <w:pStyle w:val="Bibliography"/>
        <w:rPr>
          <w:del w:id="568" w:author="Jason" w:date="2017-05-17T23:05:00Z"/>
        </w:rPr>
      </w:pPr>
      <w:del w:id="569" w:author="Jason" w:date="2017-05-17T23:05:00Z">
        <w:r>
          <w:delText xml:space="preserve">Cecil, M. R., Z. Saleeby, J. Saleeby, and K. A. Farley (2014), Pliocene-quaternary subsidence and exhumation of the southeastern san joaquin basin, california, in response to mantle lithosphere removal, </w:delText>
        </w:r>
        <w:r>
          <w:rPr>
            <w:i/>
          </w:rPr>
          <w:delText>Geosphere</w:delText>
        </w:r>
        <w:r>
          <w:delText xml:space="preserve">, </w:delText>
        </w:r>
        <w:r>
          <w:rPr>
            <w:i/>
          </w:rPr>
          <w:delText>10</w:delText>
        </w:r>
        <w:r>
          <w:delText>(1), 129–147, doi:</w:delText>
        </w:r>
        <w:r w:rsidR="00C93D73">
          <w:fldChar w:fldCharType="begin"/>
        </w:r>
        <w:r w:rsidR="00C93D73">
          <w:delInstrText xml:space="preserve"> HYPERLINK "https://doi.org/10.1130/GES00882.1" \h </w:delInstrText>
        </w:r>
        <w:r w:rsidR="00C93D73">
          <w:fldChar w:fldCharType="separate"/>
        </w:r>
        <w:r>
          <w:rPr>
            <w:rStyle w:val="Hyperlink"/>
          </w:rPr>
          <w:delText>10.1130/GES00882.1</w:delText>
        </w:r>
        <w:r w:rsidR="00C93D73">
          <w:rPr>
            <w:rStyle w:val="Hyperlink"/>
          </w:rPr>
          <w:fldChar w:fldCharType="end"/>
        </w:r>
        <w:r>
          <w:delText>.</w:delText>
        </w:r>
      </w:del>
    </w:p>
    <w:p w14:paraId="6F040A66" w14:textId="77777777" w:rsidR="000E1660" w:rsidRDefault="00137478">
      <w:pPr>
        <w:pStyle w:val="Bibliography"/>
        <w:rPr>
          <w:del w:id="570" w:author="Jason" w:date="2017-05-17T23:05:00Z"/>
        </w:rPr>
      </w:pPr>
      <w:del w:id="571" w:author="Jason" w:date="2017-05-17T23:05:00Z">
        <w:r>
          <w:delText xml:space="preserve">Chapman, A. D. (2016), The pelona – orocopia – rand and related schists of southern california : A review of the best-known archive of shallow subduction on the planet, </w:delText>
        </w:r>
        <w:r>
          <w:rPr>
            <w:i/>
          </w:rPr>
          <w:delText>International Geology Review</w:delText>
        </w:r>
        <w:r>
          <w:delText>.</w:delText>
        </w:r>
      </w:del>
    </w:p>
    <w:p w14:paraId="090FE617" w14:textId="77777777" w:rsidR="000E1660" w:rsidRDefault="00137478">
      <w:pPr>
        <w:pStyle w:val="Bibliography"/>
        <w:rPr>
          <w:del w:id="572" w:author="Jason" w:date="2017-05-17T23:05:00Z"/>
        </w:rPr>
      </w:pPr>
      <w:del w:id="573" w:author="Jason" w:date="2017-05-17T23:05:00Z">
        <w:r>
          <w:delText xml:space="preserve">Chapman, A. D., C. E. Jacobson, W. Ernst, M. Grove, T. Dumitru, J. Hourigan, and M. N. Ducea (2016a), Assembling the world’s type shallow subduction complex: Detrital zircon geochronologic constraints on the origin of the nacimiento block, central california coast ranges, </w:delText>
        </w:r>
        <w:r>
          <w:rPr>
            <w:i/>
          </w:rPr>
          <w:delText>Geosphere</w:delText>
        </w:r>
        <w:r>
          <w:delText xml:space="preserve">, </w:delText>
        </w:r>
        <w:r>
          <w:rPr>
            <w:i/>
          </w:rPr>
          <w:delText>12</w:delText>
        </w:r>
        <w:r>
          <w:delText>(2), GES01257.1, doi:</w:delText>
        </w:r>
        <w:r w:rsidR="00C93D73">
          <w:fldChar w:fldCharType="begin"/>
        </w:r>
        <w:r w:rsidR="00C93D73">
          <w:delInstrText xml:space="preserve"> HYPERLINK "https://doi.org/10.1130/GES01257.1" \h </w:delInstrText>
        </w:r>
        <w:r w:rsidR="00C93D73">
          <w:fldChar w:fldCharType="separate"/>
        </w:r>
        <w:r>
          <w:rPr>
            <w:rStyle w:val="Hyperlink"/>
          </w:rPr>
          <w:delText>10.1130/GES01257.1</w:delText>
        </w:r>
        <w:r w:rsidR="00C93D73">
          <w:rPr>
            <w:rStyle w:val="Hyperlink"/>
          </w:rPr>
          <w:fldChar w:fldCharType="end"/>
        </w:r>
        <w:r>
          <w:delText>.</w:delText>
        </w:r>
      </w:del>
    </w:p>
    <w:p w14:paraId="41FABDB9" w14:textId="77777777" w:rsidR="000E1660" w:rsidRDefault="00137478">
      <w:pPr>
        <w:pStyle w:val="Bibliography"/>
        <w:rPr>
          <w:del w:id="574" w:author="Jason" w:date="2017-05-17T23:05:00Z"/>
        </w:rPr>
      </w:pPr>
      <w:del w:id="575" w:author="Jason" w:date="2017-05-17T23:05:00Z">
        <w:r>
          <w:delText xml:space="preserve">Chapman, A. D., S. Kidder, J. B. Saleeby, and M. N. Ducea (2010), Role of extrusion of the rand and sierra de salinas schists in late cretaceous extension and rotation of the southern sierra nevada and vicinity, </w:delText>
        </w:r>
        <w:r>
          <w:rPr>
            <w:i/>
          </w:rPr>
          <w:delText>Tectonics</w:delText>
        </w:r>
        <w:r>
          <w:delText xml:space="preserve">, </w:delText>
        </w:r>
        <w:r>
          <w:rPr>
            <w:i/>
          </w:rPr>
          <w:delText>29</w:delText>
        </w:r>
        <w:r>
          <w:delText>(5), 1–21, doi:</w:delText>
        </w:r>
        <w:r w:rsidR="00C93D73">
          <w:fldChar w:fldCharType="begin"/>
        </w:r>
        <w:r w:rsidR="00C93D73">
          <w:delInstrText xml:space="preserve"> HYPERLINK "https://doi.org/10.1</w:delInstrText>
        </w:r>
        <w:r w:rsidR="00C93D73">
          <w:delInstrText xml:space="preserve">029/2009TC002597" \h </w:delInstrText>
        </w:r>
        <w:r w:rsidR="00C93D73">
          <w:fldChar w:fldCharType="separate"/>
        </w:r>
        <w:r>
          <w:rPr>
            <w:rStyle w:val="Hyperlink"/>
          </w:rPr>
          <w:delText>10.1029/2009TC002597</w:delText>
        </w:r>
        <w:r w:rsidR="00C93D73">
          <w:rPr>
            <w:rStyle w:val="Hyperlink"/>
          </w:rPr>
          <w:fldChar w:fldCharType="end"/>
        </w:r>
        <w:r>
          <w:delText>.</w:delText>
        </w:r>
      </w:del>
    </w:p>
    <w:p w14:paraId="4B4D32FB" w14:textId="77777777" w:rsidR="000E1660" w:rsidRDefault="00137478">
      <w:pPr>
        <w:pStyle w:val="Bibliography"/>
        <w:rPr>
          <w:del w:id="576" w:author="Jason" w:date="2017-05-17T23:05:00Z"/>
        </w:rPr>
      </w:pPr>
      <w:del w:id="577" w:author="Jason" w:date="2017-05-17T23:05:00Z">
        <w:r>
          <w:delText xml:space="preserve">Chapman, A. D., J. B. Saleeby, and J. Eiler (2013), Slab flattening trigger for isotopic disturbance and magmatic flare-up in the southernmost sierra nevada batholith, california, </w:delText>
        </w:r>
        <w:r>
          <w:rPr>
            <w:i/>
          </w:rPr>
          <w:delText>Geology</w:delText>
        </w:r>
        <w:r>
          <w:delText xml:space="preserve">, </w:delText>
        </w:r>
        <w:r>
          <w:rPr>
            <w:i/>
          </w:rPr>
          <w:delText>41</w:delText>
        </w:r>
        <w:r>
          <w:delText>(9), 1007–1010, doi:</w:delText>
        </w:r>
        <w:r w:rsidR="00C93D73">
          <w:fldChar w:fldCharType="begin"/>
        </w:r>
        <w:r w:rsidR="00C93D73">
          <w:delInstrText xml:space="preserve"> HYPERLINK "https://doi.org/10.1130/g34445.1" \h </w:delInstrText>
        </w:r>
        <w:r w:rsidR="00C93D73">
          <w:fldChar w:fldCharType="separate"/>
        </w:r>
        <w:r>
          <w:rPr>
            <w:rStyle w:val="Hyperlink"/>
          </w:rPr>
          <w:delText>10.1130/g34445.1</w:delText>
        </w:r>
        <w:r w:rsidR="00C93D73">
          <w:rPr>
            <w:rStyle w:val="Hyperlink"/>
          </w:rPr>
          <w:fldChar w:fldCharType="end"/>
        </w:r>
        <w:r>
          <w:delText>.</w:delText>
        </w:r>
      </w:del>
    </w:p>
    <w:p w14:paraId="6BA999AD" w14:textId="77777777" w:rsidR="000E1660" w:rsidRDefault="00137478">
      <w:pPr>
        <w:pStyle w:val="Bibliography"/>
        <w:rPr>
          <w:del w:id="578" w:author="Jason" w:date="2017-05-17T23:05:00Z"/>
        </w:rPr>
      </w:pPr>
      <w:del w:id="579" w:author="Jason" w:date="2017-05-17T23:05:00Z">
        <w:r>
          <w:delText xml:space="preserve">Chapman, A. D., D. Wood, J. B. Saleeby, and Z. Saleeby (2016b), Late cretaceous to early neogene tectonic development of the southern sierra nevada region, in </w:delText>
        </w:r>
        <w:r>
          <w:rPr>
            <w:i/>
          </w:rPr>
          <w:delText>Geological society of america fieldtrip guide</w:delText>
        </w:r>
        <w:r>
          <w:delText>, vol. 7, Ontario, California.</w:delText>
        </w:r>
      </w:del>
    </w:p>
    <w:p w14:paraId="64798186" w14:textId="77777777" w:rsidR="000E1660" w:rsidRDefault="00137478">
      <w:pPr>
        <w:pStyle w:val="Bibliography"/>
        <w:rPr>
          <w:del w:id="580" w:author="Jason" w:date="2017-05-17T23:05:00Z"/>
        </w:rPr>
      </w:pPr>
      <w:del w:id="581" w:author="Jason" w:date="2017-05-17T23:05:00Z">
        <w:r>
          <w:delText xml:space="preserve">Chapman, A., J. Saleeby, D. Wood, A. Piasecki, S. Kidder, M. Ducea, and K. Farley (2012), Late cretaceous gravitational collapse of the southern sierra nevada batholith, california, </w:delText>
        </w:r>
        <w:r>
          <w:rPr>
            <w:i/>
          </w:rPr>
          <w:delText>Geosphere</w:delText>
        </w:r>
        <w:r>
          <w:delText xml:space="preserve">, </w:delText>
        </w:r>
        <w:r>
          <w:rPr>
            <w:i/>
          </w:rPr>
          <w:delText>8</w:delText>
        </w:r>
        <w:r>
          <w:delText>(2), 314–341, doi:</w:delText>
        </w:r>
        <w:r w:rsidR="00C93D73">
          <w:fldChar w:fldCharType="begin"/>
        </w:r>
        <w:r w:rsidR="00C93D73">
          <w:delInstrText xml:space="preserve"> HYPERLINK "https://doi.org/10.1130/GES00740.1" \h </w:delInstrText>
        </w:r>
        <w:r w:rsidR="00C93D73">
          <w:fldChar w:fldCharType="separate"/>
        </w:r>
        <w:r>
          <w:rPr>
            <w:rStyle w:val="Hyperlink"/>
          </w:rPr>
          <w:delText>10.1130/GES00740.1</w:delText>
        </w:r>
        <w:r w:rsidR="00C93D73">
          <w:rPr>
            <w:rStyle w:val="Hyperlink"/>
          </w:rPr>
          <w:fldChar w:fldCharType="end"/>
        </w:r>
        <w:r>
          <w:delText>.</w:delText>
        </w:r>
      </w:del>
    </w:p>
    <w:p w14:paraId="246ADF4D" w14:textId="77777777" w:rsidR="000E1660" w:rsidRDefault="00137478">
      <w:pPr>
        <w:pStyle w:val="Bibliography"/>
        <w:rPr>
          <w:del w:id="582" w:author="Jason" w:date="2017-05-17T23:05:00Z"/>
        </w:rPr>
      </w:pPr>
      <w:del w:id="583" w:author="Jason" w:date="2017-05-17T23:05:00Z">
        <w:r>
          <w:delText xml:space="preserve">Cole, R. B., and A. R. Basu (1995), Nd-sr isotopic geochemistry and tectonics of ridge subduction and middle cenozoic volcanism in western california, </w:delText>
        </w:r>
        <w:r>
          <w:rPr>
            <w:i/>
          </w:rPr>
          <w:delText>Geological Society of America Bulletin</w:delText>
        </w:r>
        <w:r>
          <w:delText xml:space="preserve">, </w:delText>
        </w:r>
        <w:r>
          <w:rPr>
            <w:i/>
          </w:rPr>
          <w:delText>107</w:delText>
        </w:r>
        <w:r>
          <w:delText>(2), 167–179, doi:</w:delText>
        </w:r>
        <w:r w:rsidR="00C93D73">
          <w:fldChar w:fldCharType="begin"/>
        </w:r>
        <w:r w:rsidR="00C93D73">
          <w:delInstrText xml:space="preserve"> HYPERLINK "https://doi.org/10.1130/0016-7606(1995)107%3c0167:NSIGAT%3e2.3.CO;2" \h </w:delInstrText>
        </w:r>
        <w:r w:rsidR="00C93D73">
          <w:fldChar w:fldCharType="separate"/>
        </w:r>
        <w:r>
          <w:rPr>
            <w:rStyle w:val="Hyperlink"/>
          </w:rPr>
          <w:delText>10.1130/0016-7606(1995)107&lt;0167:NSIGAT&gt;2.3.CO;2</w:delText>
        </w:r>
        <w:r w:rsidR="00C93D73">
          <w:rPr>
            <w:rStyle w:val="Hyperlink"/>
          </w:rPr>
          <w:fldChar w:fldCharType="end"/>
        </w:r>
        <w:r>
          <w:delText>.</w:delText>
        </w:r>
      </w:del>
    </w:p>
    <w:p w14:paraId="33055CD9" w14:textId="77777777" w:rsidR="000E1660" w:rsidRDefault="00137478">
      <w:pPr>
        <w:pStyle w:val="Bibliography"/>
        <w:rPr>
          <w:del w:id="584" w:author="Jason" w:date="2017-05-17T23:05:00Z"/>
        </w:rPr>
      </w:pPr>
      <w:del w:id="585" w:author="Jason" w:date="2017-05-17T23:05:00Z">
        <w:r>
          <w:delText xml:space="preserve">Cosca, M., H. Stunitz, A.-L. Bourgeix, and J. P. Lee (2011), 40Ar∗ loss in experimentally deformed muscovite and biotite with implications for 40Ar/39Ar geochronology of naturally deformed rocks, </w:delText>
        </w:r>
        <w:r>
          <w:rPr>
            <w:i/>
          </w:rPr>
          <w:delText>Geochimica et Cosmochimica Acta</w:delText>
        </w:r>
        <w:r>
          <w:delText xml:space="preserve">, </w:delText>
        </w:r>
        <w:r>
          <w:rPr>
            <w:i/>
          </w:rPr>
          <w:delText>75</w:delText>
        </w:r>
        <w:r>
          <w:delText>(24), 7759–7778, doi:</w:delText>
        </w:r>
        <w:r w:rsidR="00C93D73">
          <w:fldChar w:fldCharType="begin"/>
        </w:r>
        <w:r w:rsidR="00C93D73">
          <w:delInstrText xml:space="preserve"> HYPERLINK "https://doi.org/10.1016/j.gca.2011.10.012" \h </w:delInstrText>
        </w:r>
        <w:r w:rsidR="00C93D73">
          <w:fldChar w:fldCharType="separate"/>
        </w:r>
        <w:r>
          <w:rPr>
            <w:rStyle w:val="Hyperlink"/>
          </w:rPr>
          <w:delText>10.1016/j.gca.2011.10.012</w:delText>
        </w:r>
        <w:r w:rsidR="00C93D73">
          <w:rPr>
            <w:rStyle w:val="Hyperlink"/>
          </w:rPr>
          <w:fldChar w:fldCharType="end"/>
        </w:r>
        <w:r>
          <w:delText>.</w:delText>
        </w:r>
      </w:del>
    </w:p>
    <w:p w14:paraId="6FC7BC6F" w14:textId="77777777" w:rsidR="000E1660" w:rsidRDefault="00137478">
      <w:pPr>
        <w:pStyle w:val="Bibliography"/>
        <w:rPr>
          <w:del w:id="586" w:author="Jason" w:date="2017-05-17T23:05:00Z"/>
        </w:rPr>
      </w:pPr>
      <w:del w:id="587" w:author="Jason" w:date="2017-05-17T23:05:00Z">
        <w:r>
          <w:delText xml:space="preserve">Cowan, D. S. (1978), Origin of blueschist-bearing chaotic rocks in the franciscan complex, san simeon, california, </w:delText>
        </w:r>
        <w:r>
          <w:rPr>
            <w:i/>
          </w:rPr>
          <w:delText>Geological Society of America Bulletin</w:delText>
        </w:r>
        <w:r>
          <w:delText xml:space="preserve">, </w:delText>
        </w:r>
        <w:r>
          <w:rPr>
            <w:i/>
          </w:rPr>
          <w:delText>89</w:delText>
        </w:r>
        <w:r>
          <w:delText>(9), 1415, doi:</w:delText>
        </w:r>
        <w:r w:rsidR="00C93D73">
          <w:fldChar w:fldCharType="begin"/>
        </w:r>
        <w:r w:rsidR="00C93D73">
          <w:delInstrText xml:space="preserve"> HYPERLINK "https://doi.org/10.1130/0016-7606(1978)89%3c1415:oobcri%3e2.0.co;2" \h </w:delInstrText>
        </w:r>
        <w:r w:rsidR="00C93D73">
          <w:fldChar w:fldCharType="separate"/>
        </w:r>
        <w:r>
          <w:rPr>
            <w:rStyle w:val="Hyperlink"/>
          </w:rPr>
          <w:delText>10.1130/0016-7606(1978)89&lt;1415:oobcri&gt;2.0.co;2</w:delText>
        </w:r>
        <w:r w:rsidR="00C93D73">
          <w:rPr>
            <w:rStyle w:val="Hyperlink"/>
          </w:rPr>
          <w:fldChar w:fldCharType="end"/>
        </w:r>
        <w:r>
          <w:delText>.</w:delText>
        </w:r>
      </w:del>
    </w:p>
    <w:p w14:paraId="5C94D2BA" w14:textId="77777777" w:rsidR="000E1660" w:rsidRDefault="00137478">
      <w:pPr>
        <w:pStyle w:val="Bibliography"/>
        <w:rPr>
          <w:del w:id="588" w:author="Jason" w:date="2017-05-17T23:05:00Z"/>
        </w:rPr>
      </w:pPr>
      <w:del w:id="589" w:author="Jason" w:date="2017-05-17T23:05:00Z">
        <w:r>
          <w:delText xml:space="preserve">Crank, J., and P. Nicolson (1947), A practical method for numerical evaluation of solutions of partial differential equations of the heat-conduction type, </w:delText>
        </w:r>
        <w:r>
          <w:rPr>
            <w:i/>
          </w:rPr>
          <w:delText>Mathematical Proceedings of the …</w:delText>
        </w:r>
        <w:r>
          <w:delText xml:space="preserve">, </w:delText>
        </w:r>
        <w:r>
          <w:rPr>
            <w:i/>
          </w:rPr>
          <w:delText>6</w:delText>
        </w:r>
        <w:r>
          <w:delText>(2), 207–226.</w:delText>
        </w:r>
      </w:del>
    </w:p>
    <w:p w14:paraId="546512B2" w14:textId="77777777" w:rsidR="000E1660" w:rsidRDefault="00137478">
      <w:pPr>
        <w:pStyle w:val="Bibliography"/>
        <w:rPr>
          <w:del w:id="590" w:author="Jason" w:date="2017-05-17T23:05:00Z"/>
        </w:rPr>
      </w:pPr>
      <w:del w:id="591" w:author="Jason" w:date="2017-05-17T23:05:00Z">
        <w:r>
          <w:delText xml:space="preserve">DePaolo, D., and G. Wasserburg (1976), Inferences about magma sources and mantle structure from variations of 143Nd/144Nd, </w:delText>
        </w:r>
        <w:r>
          <w:rPr>
            <w:i/>
          </w:rPr>
          <w:delText>Geophysical Research Letters</w:delText>
        </w:r>
        <w:r>
          <w:delText xml:space="preserve">, </w:delText>
        </w:r>
        <w:r>
          <w:rPr>
            <w:i/>
          </w:rPr>
          <w:delText>3</w:delText>
        </w:r>
        <w:r>
          <w:delText>(12).</w:delText>
        </w:r>
      </w:del>
    </w:p>
    <w:p w14:paraId="448B0A6F" w14:textId="77777777" w:rsidR="000E1660" w:rsidRDefault="00137478">
      <w:pPr>
        <w:pStyle w:val="Bibliography"/>
        <w:rPr>
          <w:del w:id="592" w:author="Jason" w:date="2017-05-17T23:05:00Z"/>
        </w:rPr>
      </w:pPr>
      <w:del w:id="593" w:author="Jason" w:date="2017-05-17T23:05:00Z">
        <w:r>
          <w:delText xml:space="preserve">Dick, H., and T. Bullen (1984), Chromian spinel as a petrogenetic indicator in abyssal and alpine-type peridotites and spatially associated lavas, </w:delText>
        </w:r>
        <w:r>
          <w:rPr>
            <w:i/>
          </w:rPr>
          <w:delText>Contributions to Mineralogy and Petrology</w:delText>
        </w:r>
        <w:r>
          <w:delText xml:space="preserve">, </w:delText>
        </w:r>
        <w:r>
          <w:rPr>
            <w:i/>
          </w:rPr>
          <w:delText>86</w:delText>
        </w:r>
        <w:r>
          <w:delText>, 54–76.</w:delText>
        </w:r>
      </w:del>
    </w:p>
    <w:p w14:paraId="251C2103" w14:textId="77777777" w:rsidR="000E1660" w:rsidRDefault="00137478">
      <w:pPr>
        <w:pStyle w:val="Bibliography"/>
        <w:rPr>
          <w:del w:id="594" w:author="Jason" w:date="2017-05-17T23:05:00Z"/>
        </w:rPr>
      </w:pPr>
      <w:del w:id="595" w:author="Jason" w:date="2017-05-17T23:05:00Z">
        <w:r>
          <w:delText xml:space="preserve">Dickinson, W., M. N. Ducea, L. I. Rosenberg, G. H. Greene, S. A. Graham, J. C. Clark, G. E. Weber, S. Kidder, W. G. Ernst, and E. E. Brabb (2005), Net dextral slip, neogene san gregorio-hosgri fault zone, coastal california: Geologic evidence and tectonic implications, </w:delText>
        </w:r>
        <w:r>
          <w:rPr>
            <w:i/>
          </w:rPr>
          <w:delText>Geological Society of America Special Papers</w:delText>
        </w:r>
        <w:r>
          <w:delText xml:space="preserve">, </w:delText>
        </w:r>
        <w:r>
          <w:rPr>
            <w:i/>
          </w:rPr>
          <w:delText>391</w:delText>
        </w:r>
        <w:r>
          <w:delText>, 43, doi:</w:delText>
        </w:r>
        <w:r w:rsidR="00C93D73">
          <w:fldChar w:fldCharType="begin"/>
        </w:r>
        <w:r w:rsidR="00C93D73">
          <w:delInstrText xml:space="preserve"> HYPERLINK "https://doi.org/10.1130/2005.2391." \h </w:delInstrText>
        </w:r>
        <w:r w:rsidR="00C93D73">
          <w:fldChar w:fldCharType="separate"/>
        </w:r>
        <w:r>
          <w:rPr>
            <w:rStyle w:val="Hyperlink"/>
          </w:rPr>
          <w:delText>10.1130/2005.2391.</w:delText>
        </w:r>
        <w:r w:rsidR="00C93D73">
          <w:rPr>
            <w:rStyle w:val="Hyperlink"/>
          </w:rPr>
          <w:fldChar w:fldCharType="end"/>
        </w:r>
      </w:del>
    </w:p>
    <w:p w14:paraId="432B3E04" w14:textId="77777777" w:rsidR="000E1660" w:rsidRDefault="00137478">
      <w:pPr>
        <w:pStyle w:val="Bibliography"/>
        <w:rPr>
          <w:del w:id="596" w:author="Jason" w:date="2017-05-17T23:05:00Z"/>
        </w:rPr>
      </w:pPr>
      <w:del w:id="597" w:author="Jason" w:date="2017-05-17T23:05:00Z">
        <w:r>
          <w:delText xml:space="preserve">Dietz, L. D., and W. L. Ellsworth (1990), The october 17, 1989, loma prieta, california, earthquake and its aftershocks: Geometry of the sequence from high-resolution locations, </w:delText>
        </w:r>
        <w:r>
          <w:rPr>
            <w:i/>
          </w:rPr>
          <w:delText>Geophys. Res. Lett.</w:delText>
        </w:r>
        <w:r>
          <w:delText xml:space="preserve">, </w:delText>
        </w:r>
        <w:r>
          <w:rPr>
            <w:i/>
          </w:rPr>
          <w:delText>17</w:delText>
        </w:r>
        <w:r>
          <w:delText>(9), 1417–1420, doi:</w:delText>
        </w:r>
        <w:r w:rsidR="00C93D73">
          <w:fldChar w:fldCharType="begin"/>
        </w:r>
        <w:r w:rsidR="00C93D73">
          <w:delInstrText xml:space="preserve"> HYPERLINK "https://doi.org/10.1029</w:delInstrText>
        </w:r>
        <w:r w:rsidR="00C93D73">
          <w:delInstrText xml:space="preserve">/gl017i009p01417" \h </w:delInstrText>
        </w:r>
        <w:r w:rsidR="00C93D73">
          <w:fldChar w:fldCharType="separate"/>
        </w:r>
        <w:r>
          <w:rPr>
            <w:rStyle w:val="Hyperlink"/>
          </w:rPr>
          <w:delText>10.1029/gl017i009p01417</w:delText>
        </w:r>
        <w:r w:rsidR="00C93D73">
          <w:rPr>
            <w:rStyle w:val="Hyperlink"/>
          </w:rPr>
          <w:fldChar w:fldCharType="end"/>
        </w:r>
        <w:r>
          <w:delText>.</w:delText>
        </w:r>
      </w:del>
    </w:p>
    <w:p w14:paraId="6CF6F5B1" w14:textId="77777777" w:rsidR="000E1660" w:rsidRDefault="00137478">
      <w:pPr>
        <w:pStyle w:val="Bibliography"/>
        <w:rPr>
          <w:del w:id="598" w:author="Jason" w:date="2017-05-17T23:05:00Z"/>
        </w:rPr>
      </w:pPr>
      <w:del w:id="599" w:author="Jason" w:date="2017-05-17T23:05:00Z">
        <w:r>
          <w:delText xml:space="preserve">Doin, M. P., and L. Fleitout (1996), Thermal evolution of the oceanic lithosphere: An alternative view, </w:delText>
        </w:r>
        <w:r>
          <w:rPr>
            <w:i/>
          </w:rPr>
          <w:delText>Earth and Planetary Science Letters</w:delText>
        </w:r>
        <w:r>
          <w:delText xml:space="preserve">, </w:delText>
        </w:r>
        <w:r>
          <w:rPr>
            <w:i/>
          </w:rPr>
          <w:delText>142</w:delText>
        </w:r>
        <w:r>
          <w:delText>(1-2), 121–136, doi:</w:delText>
        </w:r>
        <w:r w:rsidR="00C93D73">
          <w:fldChar w:fldCharType="begin"/>
        </w:r>
        <w:r w:rsidR="00C93D73">
          <w:delInstrText xml:space="preserve"> HYPERLINK "https://doi.org/10.1016/0012-82</w:delInstrText>
        </w:r>
        <w:r w:rsidR="00C93D73">
          <w:delInstrText xml:space="preserve">1x(96)00082-9" \h </w:delInstrText>
        </w:r>
        <w:r w:rsidR="00C93D73">
          <w:fldChar w:fldCharType="separate"/>
        </w:r>
        <w:r>
          <w:rPr>
            <w:rStyle w:val="Hyperlink"/>
          </w:rPr>
          <w:delText>10.1016/0012-821x(96)00082-9</w:delText>
        </w:r>
        <w:r w:rsidR="00C93D73">
          <w:rPr>
            <w:rStyle w:val="Hyperlink"/>
          </w:rPr>
          <w:fldChar w:fldCharType="end"/>
        </w:r>
        <w:r>
          <w:delText>.</w:delText>
        </w:r>
      </w:del>
    </w:p>
    <w:p w14:paraId="593C8A20" w14:textId="77777777" w:rsidR="000E1660" w:rsidRDefault="00137478">
      <w:pPr>
        <w:pStyle w:val="Bibliography"/>
        <w:rPr>
          <w:del w:id="600" w:author="Jason" w:date="2017-05-17T23:05:00Z"/>
        </w:rPr>
      </w:pPr>
      <w:del w:id="601" w:author="Jason" w:date="2017-05-17T23:05:00Z">
        <w:r>
          <w:delText xml:space="preserve">Ducea, M. N., and J. B. Saleeby (1998a), The age and origin of a thick mafic-ultramafic keel from beneath the sierra nevada batholith, </w:delText>
        </w:r>
        <w:r>
          <w:rPr>
            <w:i/>
          </w:rPr>
          <w:delText>Contributions in Mineralogy and Petrology</w:delText>
        </w:r>
        <w:r>
          <w:delText xml:space="preserve">, </w:delText>
        </w:r>
        <w:r>
          <w:rPr>
            <w:i/>
          </w:rPr>
          <w:delText>133</w:delText>
        </w:r>
        <w:r>
          <w:delText>, 169–185.</w:delText>
        </w:r>
      </w:del>
    </w:p>
    <w:p w14:paraId="028BCD2A" w14:textId="77777777" w:rsidR="000E1660" w:rsidRDefault="00137478">
      <w:pPr>
        <w:pStyle w:val="Bibliography"/>
        <w:rPr>
          <w:del w:id="602" w:author="Jason" w:date="2017-05-17T23:05:00Z"/>
        </w:rPr>
      </w:pPr>
      <w:del w:id="603" w:author="Jason" w:date="2017-05-17T23:05:00Z">
        <w:r>
          <w:delText xml:space="preserve">Ducea, M. N., S. Kidder, J. T. Chesley, and J. B. Saleeby (2009), Tectonic underplating of trench sediments beneath magmatic arcs: The central california example, </w:delText>
        </w:r>
        <w:r>
          <w:rPr>
            <w:i/>
          </w:rPr>
          <w:delText>International Geology Review</w:delText>
        </w:r>
        <w:r>
          <w:delText xml:space="preserve">, </w:delText>
        </w:r>
        <w:r>
          <w:rPr>
            <w:i/>
          </w:rPr>
          <w:delText>51</w:delText>
        </w:r>
        <w:r>
          <w:delText>(1), 1–26, doi:</w:delText>
        </w:r>
        <w:r w:rsidR="00C93D73">
          <w:fldChar w:fldCharType="begin"/>
        </w:r>
        <w:r w:rsidR="00C93D73">
          <w:delInstrText xml:space="preserve"> HYPERLINK "https://doi.org/10.1080/00206810802602767" \h </w:delInstrText>
        </w:r>
        <w:r w:rsidR="00C93D73">
          <w:fldChar w:fldCharType="separate"/>
        </w:r>
        <w:r>
          <w:rPr>
            <w:rStyle w:val="Hyperlink"/>
          </w:rPr>
          <w:delText>10.1080/00206810802602767</w:delText>
        </w:r>
        <w:r w:rsidR="00C93D73">
          <w:rPr>
            <w:rStyle w:val="Hyperlink"/>
          </w:rPr>
          <w:fldChar w:fldCharType="end"/>
        </w:r>
        <w:r>
          <w:delText>.</w:delText>
        </w:r>
      </w:del>
    </w:p>
    <w:p w14:paraId="484A6813" w14:textId="77777777" w:rsidR="000E1660" w:rsidRDefault="00137478">
      <w:pPr>
        <w:pStyle w:val="Bibliography"/>
        <w:rPr>
          <w:del w:id="604" w:author="Jason" w:date="2017-05-17T23:05:00Z"/>
        </w:rPr>
      </w:pPr>
      <w:del w:id="605" w:author="Jason" w:date="2017-05-17T23:05:00Z">
        <w:r>
          <w:delText xml:space="preserve">Ducea, M. N., J. B. Saleeby, and G. Bergantz (2015), The architecture, chemistry, and evolution of continental magmatic arcs, </w:delText>
        </w:r>
        <w:r>
          <w:rPr>
            <w:i/>
          </w:rPr>
          <w:delText>Annual Review of Earth and Planetary Sciences</w:delText>
        </w:r>
        <w:r>
          <w:delText xml:space="preserve">, </w:delText>
        </w:r>
        <w:r>
          <w:rPr>
            <w:i/>
          </w:rPr>
          <w:delText>43</w:delText>
        </w:r>
        <w:r>
          <w:delText>(1), 299–333, doi:</w:delText>
        </w:r>
        <w:r w:rsidR="00C93D73">
          <w:fldChar w:fldCharType="begin"/>
        </w:r>
        <w:r w:rsidR="00C93D73">
          <w:delInstrText xml:space="preserve"> HYPERLINK "https://doi.org/10.1146/annurev-earth-060614-105049" \h </w:delInstrText>
        </w:r>
        <w:r w:rsidR="00C93D73">
          <w:fldChar w:fldCharType="separate"/>
        </w:r>
        <w:r>
          <w:rPr>
            <w:rStyle w:val="Hyperlink"/>
          </w:rPr>
          <w:delText>10.1146/annurev-earth-060614-105049</w:delText>
        </w:r>
        <w:r w:rsidR="00C93D73">
          <w:rPr>
            <w:rStyle w:val="Hyperlink"/>
          </w:rPr>
          <w:fldChar w:fldCharType="end"/>
        </w:r>
        <w:r>
          <w:delText>.</w:delText>
        </w:r>
      </w:del>
    </w:p>
    <w:p w14:paraId="698773FF" w14:textId="77777777" w:rsidR="000E1660" w:rsidRDefault="00137478">
      <w:pPr>
        <w:pStyle w:val="Bibliography"/>
        <w:rPr>
          <w:del w:id="606" w:author="Jason" w:date="2017-05-17T23:05:00Z"/>
        </w:rPr>
      </w:pPr>
      <w:del w:id="607" w:author="Jason" w:date="2017-05-17T23:05:00Z">
        <w:r>
          <w:delText xml:space="preserve">Ducea, M., and J. Saleeby (1996), Buoyancy sources for a large, unrooted mountain range, the sierra nevada, california: Evidence from xenolith thermobarometry, </w:delText>
        </w:r>
        <w:r>
          <w:rPr>
            <w:i/>
          </w:rPr>
          <w:delText>Journal of Geophysical Research</w:delText>
        </w:r>
        <w:r>
          <w:delText xml:space="preserve">, </w:delText>
        </w:r>
        <w:r>
          <w:rPr>
            <w:i/>
          </w:rPr>
          <w:delText>101</w:delText>
        </w:r>
        <w:r>
          <w:delText>(B4), 8229–8244.</w:delText>
        </w:r>
      </w:del>
    </w:p>
    <w:p w14:paraId="0C79FF57" w14:textId="77777777" w:rsidR="000E1660" w:rsidRDefault="00137478">
      <w:pPr>
        <w:pStyle w:val="Bibliography"/>
        <w:rPr>
          <w:del w:id="608" w:author="Jason" w:date="2017-05-17T23:05:00Z"/>
        </w:rPr>
      </w:pPr>
      <w:del w:id="609" w:author="Jason" w:date="2017-05-17T23:05:00Z">
        <w:r>
          <w:delText xml:space="preserve">Ducea, M., and J. Saleeby (1998b), A case for delamination of the deep batholithic crust beneath the sierra nevada, california, </w:delText>
        </w:r>
        <w:r>
          <w:rPr>
            <w:i/>
          </w:rPr>
          <w:delText>International Geology Review</w:delText>
        </w:r>
        <w:r>
          <w:delText xml:space="preserve">, </w:delText>
        </w:r>
        <w:r>
          <w:rPr>
            <w:i/>
          </w:rPr>
          <w:delText>40</w:delText>
        </w:r>
        <w:r>
          <w:delText>(1), 78–93, doi:</w:delText>
        </w:r>
        <w:r w:rsidR="00C93D73">
          <w:fldChar w:fldCharType="begin"/>
        </w:r>
        <w:r w:rsidR="00C93D73">
          <w:delInstrText xml:space="preserve"> HYPERLINK "https://doi.org/10.1080/00206819809465199" \h </w:delInstrText>
        </w:r>
        <w:r w:rsidR="00C93D73">
          <w:fldChar w:fldCharType="separate"/>
        </w:r>
        <w:r>
          <w:rPr>
            <w:rStyle w:val="Hyperlink"/>
          </w:rPr>
          <w:delText>10.1080/00206819809465199</w:delText>
        </w:r>
        <w:r w:rsidR="00C93D73">
          <w:rPr>
            <w:rStyle w:val="Hyperlink"/>
          </w:rPr>
          <w:fldChar w:fldCharType="end"/>
        </w:r>
        <w:r>
          <w:delText>.</w:delText>
        </w:r>
      </w:del>
    </w:p>
    <w:p w14:paraId="3F457031" w14:textId="77777777" w:rsidR="000E1660" w:rsidRDefault="00137478">
      <w:pPr>
        <w:pStyle w:val="Bibliography"/>
        <w:rPr>
          <w:del w:id="610" w:author="Jason" w:date="2017-05-17T23:05:00Z"/>
        </w:rPr>
      </w:pPr>
      <w:del w:id="611" w:author="Jason" w:date="2017-05-17T23:05:00Z">
        <w:r>
          <w:delText xml:space="preserve">Ducea, M., M. A. House, and S. Kidder (2003a), Late cenozoic denudation and uplift rates in the santa lucia mountains, california, </w:delText>
        </w:r>
        <w:r>
          <w:rPr>
            <w:i/>
          </w:rPr>
          <w:delText>Geology</w:delText>
        </w:r>
        <w:r>
          <w:delText xml:space="preserve">, </w:delText>
        </w:r>
        <w:r>
          <w:rPr>
            <w:i/>
          </w:rPr>
          <w:delText>31</w:delText>
        </w:r>
        <w:r>
          <w:delText>(2), 139–142, doi:</w:delText>
        </w:r>
        <w:r w:rsidR="00C93D73">
          <w:fldChar w:fldCharType="begin"/>
        </w:r>
        <w:r w:rsidR="00C93D73">
          <w:delInstrText xml:space="preserve"> HYPERLINK "https://doi.org/10.1130/0091-7613(2003)031%3c0139:LCDAUR%3e2.0.CO;2" \</w:delInstrText>
        </w:r>
        <w:r w:rsidR="00C93D73">
          <w:delInstrText xml:space="preserve">h </w:delInstrText>
        </w:r>
        <w:r w:rsidR="00C93D73">
          <w:fldChar w:fldCharType="separate"/>
        </w:r>
        <w:r>
          <w:rPr>
            <w:rStyle w:val="Hyperlink"/>
          </w:rPr>
          <w:delText>10.1130/0091-7613(2003)031&lt;0139:LCDAUR&gt;2.0.CO;2</w:delText>
        </w:r>
        <w:r w:rsidR="00C93D73">
          <w:rPr>
            <w:rStyle w:val="Hyperlink"/>
          </w:rPr>
          <w:fldChar w:fldCharType="end"/>
        </w:r>
        <w:r>
          <w:delText>.</w:delText>
        </w:r>
      </w:del>
    </w:p>
    <w:p w14:paraId="65EDDB7E" w14:textId="77777777" w:rsidR="000E1660" w:rsidRDefault="00137478">
      <w:pPr>
        <w:pStyle w:val="Bibliography"/>
        <w:rPr>
          <w:del w:id="612" w:author="Jason" w:date="2017-05-17T23:05:00Z"/>
        </w:rPr>
      </w:pPr>
      <w:del w:id="613" w:author="Jason" w:date="2017-05-17T23:05:00Z">
        <w:r>
          <w:delText>Ducea, M</w:delText>
        </w:r>
        <w:r>
          <w:delText xml:space="preserve">., M. </w:delText>
        </w:r>
        <w:r>
          <w:delText xml:space="preserve">A. House, and S. Kidder (2003b), Late cenozoic denudation and uplift rates in the santa lucia mountains, california, </w:delText>
        </w:r>
        <w:r>
          <w:rPr>
            <w:i/>
          </w:rPr>
          <w:delText>Geology</w:delText>
        </w:r>
        <w:r>
          <w:delText xml:space="preserve">, </w:delText>
        </w:r>
        <w:r>
          <w:rPr>
            <w:i/>
          </w:rPr>
          <w:delText>31</w:delText>
        </w:r>
        <w:r>
          <w:delText>(2), 139, doi:</w:delText>
        </w:r>
        <w:r>
          <w:fldChar w:fldCharType="begin"/>
        </w:r>
        <w:r>
          <w:delInstrText xml:space="preserve"> HYPERLINK "https://doi.org/10.1130/0091-7613(2003)031&lt;0139:lcdaur&gt;2.0.co;2" \h </w:delInstrText>
        </w:r>
        <w:r>
          <w:fldChar w:fldCharType="separate"/>
        </w:r>
        <w:r>
          <w:rPr>
            <w:rStyle w:val="Hyperlink"/>
          </w:rPr>
          <w:delText>10.1130/0091-7613(2003)031&lt;0139:lcdaur&gt;2.0.co;2</w:delText>
        </w:r>
        <w:r>
          <w:rPr>
            <w:rStyle w:val="Hyperlink"/>
          </w:rPr>
          <w:fldChar w:fldCharType="end"/>
        </w:r>
        <w:r>
          <w:delText>.</w:delText>
        </w:r>
      </w:del>
    </w:p>
    <w:p w14:paraId="710A6CDA" w14:textId="77777777" w:rsidR="000E1660" w:rsidRDefault="00137478">
      <w:pPr>
        <w:pStyle w:val="Bibliography"/>
        <w:rPr>
          <w:del w:id="614" w:author="Jason" w:date="2017-05-17T23:05:00Z"/>
        </w:rPr>
      </w:pPr>
      <w:del w:id="615" w:author="Jason" w:date="2017-05-17T23:05:00Z">
        <w:r>
          <w:delText xml:space="preserve">England, P., and P. Molnar (1990), Surface uplift, uplift of rocks, and exhumation of rocks, </w:delText>
        </w:r>
        <w:r>
          <w:rPr>
            <w:i/>
          </w:rPr>
          <w:delText>18</w:delText>
        </w:r>
        <w:r>
          <w:delText>, 1173–1177, doi:</w:delText>
        </w:r>
        <w:r w:rsidR="00C93D73">
          <w:fldChar w:fldCharType="begin"/>
        </w:r>
        <w:r w:rsidR="00C93D73">
          <w:delInstrText xml:space="preserve"> HYPERLINK "https://doi.org/10.1130/0091-7613(1990)018%3c1</w:delInstrText>
        </w:r>
        <w:r w:rsidR="00C93D73">
          <w:delInstrText xml:space="preserve">173:SUUORA%3e2.3.CO" \h </w:delInstrText>
        </w:r>
        <w:r w:rsidR="00C93D73">
          <w:fldChar w:fldCharType="separate"/>
        </w:r>
        <w:r>
          <w:rPr>
            <w:rStyle w:val="Hyperlink"/>
          </w:rPr>
          <w:delText>10.1130/0091-7613(1990)018&lt;1173:SUUORA&gt;2.3.CO</w:delText>
        </w:r>
        <w:r w:rsidR="00C93D73">
          <w:rPr>
            <w:rStyle w:val="Hyperlink"/>
          </w:rPr>
          <w:fldChar w:fldCharType="end"/>
        </w:r>
        <w:r>
          <w:delText>.</w:delText>
        </w:r>
      </w:del>
    </w:p>
    <w:p w14:paraId="37FEDF9B" w14:textId="77777777" w:rsidR="000E1660" w:rsidRDefault="00137478">
      <w:pPr>
        <w:pStyle w:val="Bibliography"/>
        <w:rPr>
          <w:del w:id="616" w:author="Jason" w:date="2017-05-17T23:05:00Z"/>
        </w:rPr>
      </w:pPr>
      <w:del w:id="617" w:author="Jason" w:date="2017-05-17T23:05:00Z">
        <w:r>
          <w:delText xml:space="preserve">Erkan, K., and D. Blackwell (2009), Transient thermal regimes in the sierra nevada and baja california extinct outer arcs following the cessation of farallon subduction, </w:delText>
        </w:r>
        <w:r>
          <w:rPr>
            <w:i/>
          </w:rPr>
          <w:delText>Journal of Geophysical Research</w:delText>
        </w:r>
        <w:r>
          <w:delText xml:space="preserve">, </w:delText>
        </w:r>
        <w:r>
          <w:rPr>
            <w:i/>
          </w:rPr>
          <w:delText>114</w:delText>
        </w:r>
        <w:r>
          <w:delText>(B2), B02107, doi:</w:delText>
        </w:r>
        <w:r w:rsidR="00C93D73">
          <w:fldChar w:fldCharType="begin"/>
        </w:r>
        <w:r w:rsidR="00C93D73">
          <w:delInstrText xml:space="preserve"> HYPERLINK "https://doi.org/10.1029/2007JB005498" \h </w:delInstrText>
        </w:r>
        <w:r w:rsidR="00C93D73">
          <w:fldChar w:fldCharType="separate"/>
        </w:r>
        <w:r>
          <w:rPr>
            <w:rStyle w:val="Hyperlink"/>
          </w:rPr>
          <w:delText>10.1029/2007JB005498</w:delText>
        </w:r>
        <w:r w:rsidR="00C93D73">
          <w:rPr>
            <w:rStyle w:val="Hyperlink"/>
          </w:rPr>
          <w:fldChar w:fldCharType="end"/>
        </w:r>
        <w:r>
          <w:delText>.</w:delText>
        </w:r>
      </w:del>
    </w:p>
    <w:p w14:paraId="47D51340" w14:textId="77777777" w:rsidR="000E1660" w:rsidRDefault="00137478">
      <w:pPr>
        <w:pStyle w:val="Bibliography"/>
        <w:rPr>
          <w:del w:id="618" w:author="Jason" w:date="2017-05-17T23:05:00Z"/>
        </w:rPr>
      </w:pPr>
      <w:del w:id="619" w:author="Jason" w:date="2017-05-17T23:05:00Z">
        <w:r>
          <w:delText xml:space="preserve">Erkan, K., and D. D. Blackwell (2008), A thermal test of the post-subduction tectonic evolution along the california transform margin, </w:delText>
        </w:r>
        <w:r>
          <w:rPr>
            <w:i/>
          </w:rPr>
          <w:delText>Geophysical Research Letters</w:delText>
        </w:r>
        <w:r>
          <w:delText xml:space="preserve">, </w:delText>
        </w:r>
        <w:r>
          <w:rPr>
            <w:i/>
          </w:rPr>
          <w:delText>35</w:delText>
        </w:r>
        <w:r>
          <w:delText>(7), n/a–n/a, doi:</w:delText>
        </w:r>
        <w:r w:rsidR="00C93D73">
          <w:fldChar w:fldCharType="begin"/>
        </w:r>
        <w:r w:rsidR="00C93D73">
          <w:delInstrText xml:space="preserve"> HYPERLINK "https://doi.org/10.1029/2008GL033479" \h </w:delInstrText>
        </w:r>
        <w:r w:rsidR="00C93D73">
          <w:fldChar w:fldCharType="separate"/>
        </w:r>
        <w:r>
          <w:rPr>
            <w:rStyle w:val="Hyperlink"/>
          </w:rPr>
          <w:delText>10.1029/2008GL033479</w:delText>
        </w:r>
        <w:r w:rsidR="00C93D73">
          <w:rPr>
            <w:rStyle w:val="Hyperlink"/>
          </w:rPr>
          <w:fldChar w:fldCharType="end"/>
        </w:r>
        <w:r>
          <w:delText>.</w:delText>
        </w:r>
      </w:del>
    </w:p>
    <w:p w14:paraId="54506533" w14:textId="77777777" w:rsidR="000E1660" w:rsidRDefault="00137478">
      <w:pPr>
        <w:pStyle w:val="Bibliography"/>
        <w:rPr>
          <w:del w:id="620" w:author="Jason" w:date="2017-05-17T23:05:00Z"/>
        </w:rPr>
      </w:pPr>
      <w:del w:id="621" w:author="Jason" w:date="2017-05-17T23:05:00Z">
        <w:r>
          <w:delText xml:space="preserve">Ernst, W. G., and C. A. Hall (1974), Geology and petrology of the cambria felsite, a new oligocene formation, west-central california coast ranges, </w:delText>
        </w:r>
        <w:r>
          <w:rPr>
            <w:i/>
          </w:rPr>
          <w:delText>Bulletin of the Geological Society of America</w:delText>
        </w:r>
        <w:r>
          <w:delText xml:space="preserve">, </w:delText>
        </w:r>
        <w:r>
          <w:rPr>
            <w:i/>
          </w:rPr>
          <w:delText>85</w:delText>
        </w:r>
        <w:r>
          <w:delText>(4), 523–532, doi:</w:delText>
        </w:r>
        <w:r w:rsidR="00C93D73">
          <w:fldChar w:fldCharType="begin"/>
        </w:r>
        <w:r w:rsidR="00C93D73">
          <w:delInstrText xml:space="preserve"> HYPERLINK "https://doi.org/10.1130/001</w:delInstrText>
        </w:r>
        <w:r w:rsidR="00C93D73">
          <w:delInstrText xml:space="preserve">6-7606(1974)85%3c523:GAPOTC%3e2.0.CO;2" \h </w:delInstrText>
        </w:r>
        <w:r w:rsidR="00C93D73">
          <w:fldChar w:fldCharType="separate"/>
        </w:r>
        <w:r>
          <w:rPr>
            <w:rStyle w:val="Hyperlink"/>
          </w:rPr>
          <w:delText>10.1130/0016-7606(1974)85&lt;523:GAPOTC&gt;2.0.CO;2</w:delText>
        </w:r>
        <w:r w:rsidR="00C93D73">
          <w:rPr>
            <w:rStyle w:val="Hyperlink"/>
          </w:rPr>
          <w:fldChar w:fldCharType="end"/>
        </w:r>
        <w:r>
          <w:delText>.</w:delText>
        </w:r>
      </w:del>
    </w:p>
    <w:p w14:paraId="2B474566" w14:textId="77777777" w:rsidR="000E1660" w:rsidRDefault="00137478">
      <w:pPr>
        <w:pStyle w:val="Bibliography"/>
        <w:rPr>
          <w:del w:id="622" w:author="Jason" w:date="2017-05-17T23:05:00Z"/>
        </w:rPr>
      </w:pPr>
      <w:del w:id="623" w:author="Jason" w:date="2017-05-17T23:05:00Z">
        <w:r>
          <w:delText xml:space="preserve">Farmer, G. L., A. F. Glazner, and C. R. Manley (2002), Did lithospheric delamination trigger late cenozoic potassic volcanism in the southern sierra nevada, california?, </w:delText>
        </w:r>
        <w:r>
          <w:rPr>
            <w:i/>
          </w:rPr>
          <w:delText>Geological Society of America Bulletin</w:delText>
        </w:r>
        <w:r>
          <w:delText xml:space="preserve">, </w:delText>
        </w:r>
        <w:r>
          <w:rPr>
            <w:i/>
          </w:rPr>
          <w:delText>114</w:delText>
        </w:r>
        <w:r>
          <w:delText>(6), 754–768, doi:</w:delText>
        </w:r>
        <w:r w:rsidR="00C93D73">
          <w:fldChar w:fldCharType="begin"/>
        </w:r>
        <w:r w:rsidR="00C93D73">
          <w:delInstrText xml:space="preserve"> HYPERLINK "https://doi.org/10.1130/0016-7606(2002)114%3c0754:dldtlc%3e2.0.co;2" \h </w:delInstrText>
        </w:r>
        <w:r w:rsidR="00C93D73">
          <w:fldChar w:fldCharType="separate"/>
        </w:r>
        <w:r>
          <w:rPr>
            <w:rStyle w:val="Hyperlink"/>
          </w:rPr>
          <w:delText>10.1130/0016-7606(2002)114&lt;0754:dldtlc&gt;2.0.co;2</w:delText>
        </w:r>
        <w:r w:rsidR="00C93D73">
          <w:rPr>
            <w:rStyle w:val="Hyperlink"/>
          </w:rPr>
          <w:fldChar w:fldCharType="end"/>
        </w:r>
        <w:r>
          <w:delText>.</w:delText>
        </w:r>
      </w:del>
    </w:p>
    <w:p w14:paraId="683E14CC" w14:textId="77777777" w:rsidR="000E1660" w:rsidRDefault="00137478">
      <w:pPr>
        <w:pStyle w:val="Bibliography"/>
        <w:rPr>
          <w:del w:id="624" w:author="Jason" w:date="2017-05-17T23:05:00Z"/>
        </w:rPr>
      </w:pPr>
      <w:del w:id="625" w:author="Jason" w:date="2017-05-17T23:05:00Z">
        <w:r>
          <w:delText xml:space="preserve">Farmer, G. L., a. F. Glazner, H. G. Wilshire, J. L. Wooden, W. J. Pickthorn, and M. Katz (1995), Origin of late cenozoic basalts at the cima volcanic field, mojave desert, california, </w:delText>
        </w:r>
        <w:r>
          <w:rPr>
            <w:i/>
          </w:rPr>
          <w:delText>Journal of Geophysical Research</w:delText>
        </w:r>
        <w:r>
          <w:delText xml:space="preserve">, </w:delText>
        </w:r>
        <w:r>
          <w:rPr>
            <w:i/>
          </w:rPr>
          <w:delText>100</w:delText>
        </w:r>
        <w:r>
          <w:delText>(B5), 8399, doi:</w:delText>
        </w:r>
        <w:r w:rsidR="00C93D73">
          <w:fldChar w:fldCharType="begin"/>
        </w:r>
        <w:r w:rsidR="00C93D73">
          <w:delInstrText xml:space="preserve"> HYPERLINK "https://doi.org/10.1029/95JB00070" \h </w:delInstrText>
        </w:r>
        <w:r w:rsidR="00C93D73">
          <w:fldChar w:fldCharType="separate"/>
        </w:r>
        <w:r>
          <w:rPr>
            <w:rStyle w:val="Hyperlink"/>
          </w:rPr>
          <w:delText>10.1029/95JB00070</w:delText>
        </w:r>
        <w:r w:rsidR="00C93D73">
          <w:rPr>
            <w:rStyle w:val="Hyperlink"/>
          </w:rPr>
          <w:fldChar w:fldCharType="end"/>
        </w:r>
        <w:r>
          <w:delText>.</w:delText>
        </w:r>
      </w:del>
    </w:p>
    <w:p w14:paraId="30B0BF89" w14:textId="77777777" w:rsidR="000E1660" w:rsidRDefault="00137478">
      <w:pPr>
        <w:pStyle w:val="Bibliography"/>
        <w:rPr>
          <w:del w:id="626" w:author="Jason" w:date="2017-05-17T23:05:00Z"/>
        </w:rPr>
      </w:pPr>
      <w:del w:id="627" w:author="Jason" w:date="2017-05-17T23:05:00Z">
        <w:r>
          <w:delText xml:space="preserve">Fischer, K. M., H. A. Ford, D. L. Abt, and C. A. Rychert (2010), The lithosphere-asthenosphere boundary, </w:delText>
        </w:r>
        <w:r>
          <w:rPr>
            <w:i/>
          </w:rPr>
          <w:delText>Annual Review of Earth and Planetary Sciences</w:delText>
        </w:r>
        <w:r>
          <w:delText xml:space="preserve">, </w:delText>
        </w:r>
        <w:r>
          <w:rPr>
            <w:i/>
          </w:rPr>
          <w:delText>38</w:delText>
        </w:r>
        <w:r>
          <w:delText>(1), 551–575, doi:</w:delText>
        </w:r>
        <w:r w:rsidR="00C93D73">
          <w:fldChar w:fldCharType="begin"/>
        </w:r>
        <w:r w:rsidR="00C93D73">
          <w:delInstrText xml:space="preserve"> HYPERLINK "https://doi.org/10.1146/annurev-earth-040809-152438" \h </w:delInstrText>
        </w:r>
        <w:r w:rsidR="00C93D73">
          <w:fldChar w:fldCharType="separate"/>
        </w:r>
        <w:r>
          <w:rPr>
            <w:rStyle w:val="Hyperlink"/>
          </w:rPr>
          <w:delText>10.1146/annurev-earth-040809-152438</w:delText>
        </w:r>
        <w:r w:rsidR="00C93D73">
          <w:rPr>
            <w:rStyle w:val="Hyperlink"/>
          </w:rPr>
          <w:fldChar w:fldCharType="end"/>
        </w:r>
        <w:r>
          <w:delText>.</w:delText>
        </w:r>
      </w:del>
    </w:p>
    <w:p w14:paraId="07B0B40E" w14:textId="77777777" w:rsidR="000E1660" w:rsidRDefault="00137478">
      <w:pPr>
        <w:pStyle w:val="Bibliography"/>
        <w:rPr>
          <w:del w:id="628" w:author="Jason" w:date="2017-05-17T23:05:00Z"/>
        </w:rPr>
      </w:pPr>
      <w:del w:id="629" w:author="Jason" w:date="2017-05-17T23:05:00Z">
        <w:r>
          <w:delText xml:space="preserve">Fowler, C. (2005), </w:delText>
        </w:r>
        <w:r>
          <w:rPr>
            <w:i/>
          </w:rPr>
          <w:delText>The solid earth: An introduction to global geophysics</w:delText>
        </w:r>
        <w:r>
          <w:delText>, 1st ed., Cambridge University Press, Cambridge.</w:delText>
        </w:r>
      </w:del>
    </w:p>
    <w:p w14:paraId="20F822ED" w14:textId="77777777" w:rsidR="000E1660" w:rsidRDefault="00137478">
      <w:pPr>
        <w:pStyle w:val="Bibliography"/>
        <w:rPr>
          <w:del w:id="630" w:author="Jason" w:date="2017-05-17T23:05:00Z"/>
        </w:rPr>
      </w:pPr>
      <w:del w:id="631" w:author="Jason" w:date="2017-05-17T23:05:00Z">
        <w:r>
          <w:delText xml:space="preserve">Frassetto, A. M., G. Zandt, H. Gilbert, T. J. Owens, and C. H. Jones (2011), Structure of the sierra nevada from receiver functions and implications for lithospheric foundering, </w:delText>
        </w:r>
        <w:r>
          <w:rPr>
            <w:i/>
          </w:rPr>
          <w:delText>Geosphere</w:delText>
        </w:r>
        <w:r>
          <w:delText xml:space="preserve">, </w:delText>
        </w:r>
        <w:r>
          <w:rPr>
            <w:i/>
          </w:rPr>
          <w:delText>7</w:delText>
        </w:r>
        <w:r>
          <w:delText>(4), 898–921, doi:</w:delText>
        </w:r>
        <w:r w:rsidR="00C93D73">
          <w:fldChar w:fldCharType="begin"/>
        </w:r>
        <w:r w:rsidR="00C93D73">
          <w:delInstrText xml:space="preserve"> HYPERLINK "https://doi.org/10.1130/ges00570.1" \h </w:delInstrText>
        </w:r>
        <w:r w:rsidR="00C93D73">
          <w:fldChar w:fldCharType="separate"/>
        </w:r>
        <w:r>
          <w:rPr>
            <w:rStyle w:val="Hyperlink"/>
          </w:rPr>
          <w:delText>10.1130/ges00570.1</w:delText>
        </w:r>
        <w:r w:rsidR="00C93D73">
          <w:rPr>
            <w:rStyle w:val="Hyperlink"/>
          </w:rPr>
          <w:fldChar w:fldCharType="end"/>
        </w:r>
        <w:r>
          <w:delText>.</w:delText>
        </w:r>
      </w:del>
    </w:p>
    <w:p w14:paraId="6A60AD85" w14:textId="77777777" w:rsidR="000E1660" w:rsidRDefault="00137478">
      <w:pPr>
        <w:pStyle w:val="Bibliography"/>
        <w:rPr>
          <w:del w:id="632" w:author="Jason" w:date="2017-05-17T23:05:00Z"/>
        </w:rPr>
      </w:pPr>
      <w:del w:id="633" w:author="Jason" w:date="2017-05-17T23:05:00Z">
        <w:r>
          <w:delText xml:space="preserve">Frey, F. A., and M. Prinz (1978), Ultramafic inclusions from san carlos, arizona - petrologic and geochemical data bearing on their petrogenesis, </w:delText>
        </w:r>
        <w:r>
          <w:rPr>
            <w:i/>
          </w:rPr>
          <w:delText>38</w:delText>
        </w:r>
        <w:r>
          <w:delText>, 129–176, doi:</w:delText>
        </w:r>
        <w:r w:rsidR="00C93D73">
          <w:fldChar w:fldCharType="begin"/>
        </w:r>
        <w:r w:rsidR="00C93D73">
          <w:delInstrText xml:space="preserve"> HYPERLINK "https://doi.org/10.1016/0012-821X(78)90130-9" \h </w:delInstrText>
        </w:r>
        <w:r w:rsidR="00C93D73">
          <w:fldChar w:fldCharType="separate"/>
        </w:r>
        <w:r>
          <w:rPr>
            <w:rStyle w:val="Hyperlink"/>
          </w:rPr>
          <w:delText>10.1016/0012-821X(78)90130-9</w:delText>
        </w:r>
        <w:r w:rsidR="00C93D73">
          <w:rPr>
            <w:rStyle w:val="Hyperlink"/>
          </w:rPr>
          <w:fldChar w:fldCharType="end"/>
        </w:r>
        <w:r>
          <w:delText>.</w:delText>
        </w:r>
      </w:del>
    </w:p>
    <w:p w14:paraId="19EDB5D7" w14:textId="77777777" w:rsidR="000E1660" w:rsidRDefault="00137478">
      <w:pPr>
        <w:pStyle w:val="Bibliography"/>
        <w:rPr>
          <w:del w:id="634" w:author="Jason" w:date="2017-05-17T23:05:00Z"/>
        </w:rPr>
      </w:pPr>
      <w:del w:id="635" w:author="Jason" w:date="2017-05-17T23:05:00Z">
        <w:r>
          <w:delText xml:space="preserve">Furlong, K. P., W. D. Hugo, and G. Zandt (1989), Geometry and evolution of the san andreas fault zone in northern california, </w:delText>
        </w:r>
        <w:r>
          <w:rPr>
            <w:i/>
          </w:rPr>
          <w:delText>J. Geophys. Res.</w:delText>
        </w:r>
        <w:r>
          <w:delText xml:space="preserve">, </w:delText>
        </w:r>
        <w:r>
          <w:rPr>
            <w:i/>
          </w:rPr>
          <w:delText>94</w:delText>
        </w:r>
        <w:r>
          <w:delText>(B3), 3100–3110, doi:</w:delText>
        </w:r>
        <w:r w:rsidR="00C93D73">
          <w:fldChar w:fldCharType="begin"/>
        </w:r>
        <w:r w:rsidR="00C93D73">
          <w:delInstrText xml:space="preserve"> HYPERLINK "https://doi.org/10.1029/jb094ib03p03100" \h </w:delInstrText>
        </w:r>
        <w:r w:rsidR="00C93D73">
          <w:fldChar w:fldCharType="separate"/>
        </w:r>
        <w:r>
          <w:rPr>
            <w:rStyle w:val="Hyperlink"/>
          </w:rPr>
          <w:delText>10.1029/jb094ib03p03100</w:delText>
        </w:r>
        <w:r w:rsidR="00C93D73">
          <w:rPr>
            <w:rStyle w:val="Hyperlink"/>
          </w:rPr>
          <w:fldChar w:fldCharType="end"/>
        </w:r>
        <w:r>
          <w:delText>.</w:delText>
        </w:r>
      </w:del>
    </w:p>
    <w:p w14:paraId="4F65A982" w14:textId="77777777" w:rsidR="000E1660" w:rsidRDefault="00137478">
      <w:pPr>
        <w:pStyle w:val="Bibliography"/>
        <w:rPr>
          <w:del w:id="636" w:author="Jason" w:date="2017-05-17T23:05:00Z"/>
        </w:rPr>
      </w:pPr>
      <w:del w:id="637" w:author="Jason" w:date="2017-05-17T23:05:00Z">
        <w:r>
          <w:delText xml:space="preserve">Galer, S. J. G., and R. K. O’Nions (1989), Chemical and isotopic studies of ultramafic inclusions from the san carlos volcanic field, arizona: A bearing on their petrogenesis, </w:delText>
        </w:r>
        <w:r>
          <w:rPr>
            <w:i/>
          </w:rPr>
          <w:delText>Journal of Petrology</w:delText>
        </w:r>
        <w:r>
          <w:delText xml:space="preserve">, </w:delText>
        </w:r>
        <w:r>
          <w:rPr>
            <w:i/>
          </w:rPr>
          <w:delText>30</w:delText>
        </w:r>
        <w:r>
          <w:delText>(4), 1033–1064, doi:</w:delText>
        </w:r>
        <w:r w:rsidR="00C93D73">
          <w:fldChar w:fldCharType="begin"/>
        </w:r>
        <w:r w:rsidR="00C93D73">
          <w:delInstrText xml:space="preserve"> HYPERLINK "https://doi.org/10.1093/petrology/30.4.1033" \h </w:delInstrText>
        </w:r>
        <w:r w:rsidR="00C93D73">
          <w:fldChar w:fldCharType="separate"/>
        </w:r>
        <w:r>
          <w:rPr>
            <w:rStyle w:val="Hyperlink"/>
          </w:rPr>
          <w:delText>10.1093/petrology/30.4.1033</w:delText>
        </w:r>
        <w:r w:rsidR="00C93D73">
          <w:rPr>
            <w:rStyle w:val="Hyperlink"/>
          </w:rPr>
          <w:fldChar w:fldCharType="end"/>
        </w:r>
        <w:r>
          <w:delText>.</w:delText>
        </w:r>
      </w:del>
    </w:p>
    <w:p w14:paraId="0A24C71B" w14:textId="77777777" w:rsidR="000E1660" w:rsidRDefault="00137478">
      <w:pPr>
        <w:pStyle w:val="Bibliography"/>
        <w:rPr>
          <w:del w:id="638" w:author="Jason" w:date="2017-05-17T23:05:00Z"/>
        </w:rPr>
      </w:pPr>
      <w:del w:id="639" w:author="Jason" w:date="2017-05-17T23:05:00Z">
        <w:r>
          <w:delText xml:space="preserve">Gao, S., X. Liu, H. Yuan, B. Hattendorf, D. Günther, L. Chen, and S. Hu (2002), Determination of forty two major and trace elements in usgs and nist srm glasses by laser ablation-inductively coupled plasma-mass spectrometry, </w:delText>
        </w:r>
        <w:r>
          <w:rPr>
            <w:i/>
          </w:rPr>
          <w:delText>Geostandards and Geoanalytical Research</w:delText>
        </w:r>
        <w:r>
          <w:delText xml:space="preserve">, </w:delText>
        </w:r>
        <w:r>
          <w:rPr>
            <w:i/>
          </w:rPr>
          <w:delText>26</w:delText>
        </w:r>
        <w:r>
          <w:delText>(2), 181–196, doi:</w:delText>
        </w:r>
        <w:r w:rsidR="00C93D73">
          <w:fldChar w:fldCharType="begin"/>
        </w:r>
        <w:r w:rsidR="00C93D73">
          <w:delInstrText xml:space="preserve"> HYPERLINK "https://doi.org/10.1111/j.1751-908X.2002.tb00886.x" \h </w:delInstrText>
        </w:r>
        <w:r w:rsidR="00C93D73">
          <w:fldChar w:fldCharType="separate"/>
        </w:r>
        <w:r>
          <w:rPr>
            <w:rStyle w:val="Hyperlink"/>
          </w:rPr>
          <w:delText>10.1111/j.1751-908X.2002.tb00886.x</w:delText>
        </w:r>
        <w:r w:rsidR="00C93D73">
          <w:rPr>
            <w:rStyle w:val="Hyperlink"/>
          </w:rPr>
          <w:fldChar w:fldCharType="end"/>
        </w:r>
        <w:r>
          <w:delText>.</w:delText>
        </w:r>
      </w:del>
    </w:p>
    <w:p w14:paraId="3FF71958" w14:textId="77777777" w:rsidR="000E1660" w:rsidRDefault="00137478">
      <w:pPr>
        <w:pStyle w:val="Bibliography"/>
        <w:rPr>
          <w:del w:id="640" w:author="Jason" w:date="2017-05-17T23:05:00Z"/>
        </w:rPr>
      </w:pPr>
      <w:del w:id="641" w:author="Jason" w:date="2017-05-17T23:05:00Z">
        <w:r>
          <w:delText xml:space="preserve">Gasparik, T. (2000), An internally consistent thermodynamic model for the system cao‐MgO‐Al2O3‐SiO2 derived primarily from phase equilibrium data, </w:delText>
        </w:r>
        <w:r>
          <w:rPr>
            <w:i/>
          </w:rPr>
          <w:delText>The Journal of Geology</w:delText>
        </w:r>
        <w:r>
          <w:delText xml:space="preserve">, </w:delText>
        </w:r>
        <w:r>
          <w:rPr>
            <w:i/>
          </w:rPr>
          <w:delText>108</w:delText>
        </w:r>
        <w:r>
          <w:delText>, 103–119.</w:delText>
        </w:r>
      </w:del>
    </w:p>
    <w:p w14:paraId="05942A33" w14:textId="77777777" w:rsidR="000E1660" w:rsidRDefault="00137478">
      <w:pPr>
        <w:pStyle w:val="Bibliography"/>
        <w:rPr>
          <w:del w:id="642" w:author="Jason" w:date="2017-05-17T23:05:00Z"/>
        </w:rPr>
      </w:pPr>
      <w:del w:id="643" w:author="Jason" w:date="2017-05-17T23:05:00Z">
        <w:r>
          <w:delText xml:space="preserve">Gilbert, H., Y. Yang, D. W. Forsyth, C. H. Jones, T. J. Owens, G. Zandt, and J. C. Stachnik (2012), Imaging lithospheric foundering in the structure of the sierra nevada, </w:delText>
        </w:r>
        <w:r>
          <w:rPr>
            <w:i/>
          </w:rPr>
          <w:delText>Geosphere</w:delText>
        </w:r>
        <w:r>
          <w:delText xml:space="preserve">, </w:delText>
        </w:r>
        <w:r>
          <w:rPr>
            <w:i/>
          </w:rPr>
          <w:delText>8</w:delText>
        </w:r>
        <w:r>
          <w:delText>(6), 1310–1330, doi:</w:delText>
        </w:r>
        <w:r w:rsidR="00C93D73">
          <w:fldChar w:fldCharType="begin"/>
        </w:r>
        <w:r w:rsidR="00C93D73">
          <w:delInstrText xml:space="preserve"> HYPERLINK "https://doi.org/10.1130/GES00790.1" \h </w:delInstrText>
        </w:r>
        <w:r w:rsidR="00C93D73">
          <w:fldChar w:fldCharType="separate"/>
        </w:r>
        <w:r>
          <w:rPr>
            <w:rStyle w:val="Hyperlink"/>
          </w:rPr>
          <w:delText>10.1130/GES00790.1</w:delText>
        </w:r>
        <w:r w:rsidR="00C93D73">
          <w:rPr>
            <w:rStyle w:val="Hyperlink"/>
          </w:rPr>
          <w:fldChar w:fldCharType="end"/>
        </w:r>
        <w:r>
          <w:delText>.</w:delText>
        </w:r>
      </w:del>
    </w:p>
    <w:p w14:paraId="2023A937" w14:textId="77777777" w:rsidR="000E1660" w:rsidRDefault="00137478">
      <w:pPr>
        <w:pStyle w:val="Bibliography"/>
        <w:rPr>
          <w:del w:id="644" w:author="Jason" w:date="2017-05-17T23:05:00Z"/>
        </w:rPr>
      </w:pPr>
      <w:del w:id="645" w:author="Jason" w:date="2017-05-17T23:05:00Z">
        <w:r>
          <w:delText xml:space="preserve">Goes, S., and S. V. D. Lee (2002), Thermal structure of the north american uppermost mantle inferred from seismic tomography, </w:delText>
        </w:r>
        <w:r>
          <w:rPr>
            <w:i/>
          </w:rPr>
          <w:delText>Journal of Geophysical Research</w:delText>
        </w:r>
        <w:r>
          <w:delText xml:space="preserve">, </w:delText>
        </w:r>
        <w:r>
          <w:rPr>
            <w:i/>
          </w:rPr>
          <w:delText>107</w:delText>
        </w:r>
        <w:r>
          <w:delText>.</w:delText>
        </w:r>
      </w:del>
    </w:p>
    <w:p w14:paraId="131F6FC9" w14:textId="77777777" w:rsidR="000E1660" w:rsidRDefault="00137478">
      <w:pPr>
        <w:pStyle w:val="Bibliography"/>
        <w:rPr>
          <w:del w:id="646" w:author="Jason" w:date="2017-05-17T23:05:00Z"/>
        </w:rPr>
      </w:pPr>
      <w:del w:id="647" w:author="Jason" w:date="2017-05-17T23:05:00Z">
        <w:r>
          <w:delText xml:space="preserve">Green, D., and A. Ringwood (1970), Mineralogy of peridotitic compositions under upper mantle conditions, </w:delText>
        </w:r>
        <w:r>
          <w:rPr>
            <w:i/>
          </w:rPr>
          <w:delText>Physics of the Earth and Planetary Interiors</w:delText>
        </w:r>
        <w:r>
          <w:delText xml:space="preserve">, </w:delText>
        </w:r>
        <w:r>
          <w:rPr>
            <w:i/>
          </w:rPr>
          <w:delText>3</w:delText>
        </w:r>
        <w:r>
          <w:delText>, 359–371, doi:</w:delText>
        </w:r>
        <w:r w:rsidR="00C93D73">
          <w:fldChar w:fldCharType="begin"/>
        </w:r>
        <w:r w:rsidR="00C93D73">
          <w:delInstrText xml:space="preserve"> HYPERLINK "https://doi.org/10.1016/0031-9201(70)90076-2" \h </w:delInstrText>
        </w:r>
        <w:r w:rsidR="00C93D73">
          <w:fldChar w:fldCharType="separate"/>
        </w:r>
        <w:r>
          <w:rPr>
            <w:rStyle w:val="Hyperlink"/>
          </w:rPr>
          <w:delText>10.1016/0031-9201(70)90076-2</w:delText>
        </w:r>
        <w:r w:rsidR="00C93D73">
          <w:rPr>
            <w:rStyle w:val="Hyperlink"/>
          </w:rPr>
          <w:fldChar w:fldCharType="end"/>
        </w:r>
        <w:r>
          <w:delText>.</w:delText>
        </w:r>
      </w:del>
    </w:p>
    <w:p w14:paraId="38102C77" w14:textId="77777777" w:rsidR="000E1660" w:rsidRDefault="00137478">
      <w:pPr>
        <w:pStyle w:val="Bibliography"/>
        <w:rPr>
          <w:del w:id="648" w:author="Jason" w:date="2017-05-17T23:05:00Z"/>
        </w:rPr>
      </w:pPr>
      <w:del w:id="649" w:author="Jason" w:date="2017-05-17T23:05:00Z">
        <w:r>
          <w:delText xml:space="preserve">Grove, M., C. E. Jacobson, A. P. Barth, and A. Vucic (2003), Temporal and spatial trends of late cretaceous-early tertiary underplating ofPelona and related schist beneath southern california and southwestern arizona, </w:delText>
        </w:r>
        <w:r>
          <w:rPr>
            <w:i/>
          </w:rPr>
          <w:delText>Tectonic evolution of northwestern Mexico and the southwestern USA</w:delText>
        </w:r>
        <w:r>
          <w:delText xml:space="preserve">, </w:delText>
        </w:r>
        <w:r>
          <w:rPr>
            <w:i/>
          </w:rPr>
          <w:delText>374</w:delText>
        </w:r>
        <w:r>
          <w:delText>, 381.</w:delText>
        </w:r>
      </w:del>
    </w:p>
    <w:p w14:paraId="5F869EC8" w14:textId="77777777" w:rsidR="000E1660" w:rsidRDefault="00137478">
      <w:pPr>
        <w:pStyle w:val="Bibliography"/>
        <w:rPr>
          <w:del w:id="650" w:author="Jason" w:date="2017-05-17T23:05:00Z"/>
        </w:rPr>
      </w:pPr>
      <w:del w:id="651" w:author="Jason" w:date="2017-05-17T23:05:00Z">
        <w:r>
          <w:delText xml:space="preserve">Guyer, J. E., D. Wheeler, and J. A. Warren (2009), FiPy: Partial differential equations with python, </w:delText>
        </w:r>
        <w:r>
          <w:rPr>
            <w:i/>
          </w:rPr>
          <w:delText>Computing in Science and Engineering</w:delText>
        </w:r>
        <w:r>
          <w:delText xml:space="preserve">, </w:delText>
        </w:r>
        <w:r>
          <w:rPr>
            <w:i/>
          </w:rPr>
          <w:delText>11</w:delText>
        </w:r>
        <w:r>
          <w:delText>, 6–15, doi:</w:delText>
        </w:r>
        <w:r w:rsidR="00C93D73">
          <w:fldChar w:fldCharType="begin"/>
        </w:r>
        <w:r w:rsidR="00C93D73">
          <w:delInstrText xml:space="preserve"> HYPERLINK "https://doi.org/10.1109/MCSE.2009.52" \h </w:delInstrText>
        </w:r>
        <w:r w:rsidR="00C93D73">
          <w:fldChar w:fldCharType="separate"/>
        </w:r>
        <w:r>
          <w:rPr>
            <w:rStyle w:val="Hyperlink"/>
          </w:rPr>
          <w:delText>10.1109/MCSE.2009.52</w:delText>
        </w:r>
        <w:r w:rsidR="00C93D73">
          <w:rPr>
            <w:rStyle w:val="Hyperlink"/>
          </w:rPr>
          <w:fldChar w:fldCharType="end"/>
        </w:r>
        <w:r>
          <w:delText>.</w:delText>
        </w:r>
      </w:del>
    </w:p>
    <w:p w14:paraId="4A86386C" w14:textId="77777777" w:rsidR="000E1660" w:rsidRDefault="00137478">
      <w:pPr>
        <w:pStyle w:val="Bibliography"/>
        <w:rPr>
          <w:del w:id="652" w:author="Jason" w:date="2017-05-17T23:05:00Z"/>
        </w:rPr>
      </w:pPr>
      <w:del w:id="653" w:author="Jason" w:date="2017-05-17T23:05:00Z">
        <w:r>
          <w:delText xml:space="preserve">Hall, C. A., and J. B. Saleeby (2013), Salinia revisited: A crystalline nappe sequence lying above the nacimiento fault and dispersed along the san andreas fault system, central california, </w:delText>
        </w:r>
        <w:r>
          <w:rPr>
            <w:i/>
          </w:rPr>
          <w:delText>International Geology Review</w:delText>
        </w:r>
        <w:r>
          <w:delText xml:space="preserve">, </w:delText>
        </w:r>
        <w:r>
          <w:rPr>
            <w:i/>
          </w:rPr>
          <w:delText>55</w:delText>
        </w:r>
        <w:r>
          <w:delText>(13), 1575–1615, doi:</w:delText>
        </w:r>
        <w:r w:rsidR="00C93D73">
          <w:fldChar w:fldCharType="begin"/>
        </w:r>
        <w:r w:rsidR="00C93D73">
          <w:delInstrText xml:space="preserve"> HYPERLINK "https://doi.org/10.1080/00206814.2013.825141" \h </w:delInstrText>
        </w:r>
        <w:r w:rsidR="00C93D73">
          <w:fldChar w:fldCharType="separate"/>
        </w:r>
        <w:r>
          <w:rPr>
            <w:rStyle w:val="Hyperlink"/>
          </w:rPr>
          <w:delText>10.1080/00206814.2013.825141</w:delText>
        </w:r>
        <w:r w:rsidR="00C93D73">
          <w:rPr>
            <w:rStyle w:val="Hyperlink"/>
          </w:rPr>
          <w:fldChar w:fldCharType="end"/>
        </w:r>
        <w:r>
          <w:delText>.</w:delText>
        </w:r>
      </w:del>
    </w:p>
    <w:p w14:paraId="1A2F51F1" w14:textId="77777777" w:rsidR="000E1660" w:rsidRDefault="00137478">
      <w:pPr>
        <w:pStyle w:val="Bibliography"/>
        <w:rPr>
          <w:del w:id="654" w:author="Jason" w:date="2017-05-17T23:05:00Z"/>
        </w:rPr>
      </w:pPr>
      <w:del w:id="655" w:author="Jason" w:date="2017-05-17T23:05:00Z">
        <w:r>
          <w:delText xml:space="preserve">Hardebeck, J. (2012), </w:delText>
        </w:r>
        <w:r>
          <w:rPr>
            <w:i/>
          </w:rPr>
          <w:delText>Seismicity of the shoreline and hosgri faults, estero bay, and irish hills</w:delText>
        </w:r>
        <w:r>
          <w:delText>, United States Geological Survey, Diablo Canyon SSHAC.</w:delText>
        </w:r>
      </w:del>
    </w:p>
    <w:p w14:paraId="246741B3" w14:textId="77777777" w:rsidR="000E1660" w:rsidRDefault="00137478">
      <w:pPr>
        <w:pStyle w:val="Bibliography"/>
        <w:rPr>
          <w:del w:id="656" w:author="Jason" w:date="2017-05-17T23:05:00Z"/>
        </w:rPr>
      </w:pPr>
      <w:del w:id="657" w:author="Jason" w:date="2017-05-17T23:05:00Z">
        <w:r>
          <w:delText xml:space="preserve">Herzberg, C. T. (1978), Pyroxene geothermometry and geobarometry: Experimental and thermodynamic evaluation of some subsolidus phase relations involving pyroxenes in the system cao-mgo-al2o3-sio2, </w:delText>
        </w:r>
        <w:r>
          <w:rPr>
            <w:i/>
          </w:rPr>
          <w:delText>Geochimica et Cosmochimica Acta</w:delText>
        </w:r>
        <w:r>
          <w:delText xml:space="preserve">, </w:delText>
        </w:r>
        <w:r>
          <w:rPr>
            <w:i/>
          </w:rPr>
          <w:delText>42</w:delText>
        </w:r>
        <w:r>
          <w:delText>, 945–957.</w:delText>
        </w:r>
      </w:del>
    </w:p>
    <w:p w14:paraId="28503DE1" w14:textId="77777777" w:rsidR="000E1660" w:rsidRDefault="00137478">
      <w:pPr>
        <w:pStyle w:val="Bibliography"/>
        <w:rPr>
          <w:del w:id="658" w:author="Jason" w:date="2017-05-17T23:05:00Z"/>
        </w:rPr>
      </w:pPr>
      <w:del w:id="659" w:author="Jason" w:date="2017-05-17T23:05:00Z">
        <w:r>
          <w:delText xml:space="preserve">Hofmann, A. W. (1997), Mantle geochemistry: The message from oceanic volcanism, </w:delText>
        </w:r>
        <w:r>
          <w:rPr>
            <w:i/>
          </w:rPr>
          <w:delText>385</w:delText>
        </w:r>
        <w:r>
          <w:delText>, 219–229, doi:</w:delText>
        </w:r>
        <w:r w:rsidR="00C93D73">
          <w:fldChar w:fldCharType="begin"/>
        </w:r>
        <w:r w:rsidR="00C93D73">
          <w:delInstrText xml:space="preserve"> HYPERLINK "https://doi.org/10.1038/385219a0" \h </w:delInstrText>
        </w:r>
        <w:r w:rsidR="00C93D73">
          <w:fldChar w:fldCharType="separate"/>
        </w:r>
        <w:r>
          <w:rPr>
            <w:rStyle w:val="Hyperlink"/>
          </w:rPr>
          <w:delText>10.1038/385219a0</w:delText>
        </w:r>
        <w:r w:rsidR="00C93D73">
          <w:rPr>
            <w:rStyle w:val="Hyperlink"/>
          </w:rPr>
          <w:fldChar w:fldCharType="end"/>
        </w:r>
        <w:r>
          <w:delText>.</w:delText>
        </w:r>
      </w:del>
    </w:p>
    <w:p w14:paraId="2962B004" w14:textId="77777777" w:rsidR="000E1660" w:rsidRDefault="00137478">
      <w:pPr>
        <w:pStyle w:val="Bibliography"/>
        <w:rPr>
          <w:del w:id="660" w:author="Jason" w:date="2017-05-17T23:05:00Z"/>
        </w:rPr>
      </w:pPr>
      <w:del w:id="661" w:author="Jason" w:date="2017-05-17T23:05:00Z">
        <w:r>
          <w:delText xml:space="preserve">Humphreys, E. D. (1995), Post-laramide removal of the farallon slab,western united states, </w:delText>
        </w:r>
        <w:r>
          <w:rPr>
            <w:i/>
          </w:rPr>
          <w:delText>Geology</w:delText>
        </w:r>
        <w:r>
          <w:delText xml:space="preserve">, </w:delText>
        </w:r>
        <w:r>
          <w:rPr>
            <w:i/>
          </w:rPr>
          <w:delText>23</w:delText>
        </w:r>
        <w:r>
          <w:delText>, 987–990, doi:</w:delText>
        </w:r>
        <w:r w:rsidR="00C93D73">
          <w:fldChar w:fldCharType="begin"/>
        </w:r>
        <w:r w:rsidR="00C93D73">
          <w:delInstrText xml:space="preserve"> HYPERLINK "https://doi.org/10.1130/0091-7613(1995)023%3c0987" \h </w:delInstrText>
        </w:r>
        <w:r w:rsidR="00C93D73">
          <w:fldChar w:fldCharType="separate"/>
        </w:r>
        <w:r>
          <w:rPr>
            <w:rStyle w:val="Hyperlink"/>
          </w:rPr>
          <w:delText>10.1130/0091-7613(1995)023&lt;0987</w:delText>
        </w:r>
        <w:r w:rsidR="00C93D73">
          <w:rPr>
            <w:rStyle w:val="Hyperlink"/>
          </w:rPr>
          <w:fldChar w:fldCharType="end"/>
        </w:r>
        <w:r>
          <w:delText>.</w:delText>
        </w:r>
      </w:del>
    </w:p>
    <w:p w14:paraId="4A0743AC" w14:textId="77777777" w:rsidR="000E1660" w:rsidRDefault="00137478">
      <w:pPr>
        <w:pStyle w:val="Bibliography"/>
        <w:rPr>
          <w:del w:id="662" w:author="Jason" w:date="2017-05-17T23:05:00Z"/>
        </w:rPr>
      </w:pPr>
      <w:del w:id="663" w:author="Jason" w:date="2017-05-17T23:05:00Z">
        <w:r>
          <w:delText>Hurst, R. W. (1982), Petrogenesis of the conejo volcanic suite, southern california: Evidence for mid-ocean ridge{</w:delText>
        </w:r>
        <m:oMath>
          <m:r>
            <w:rPr>
              <w:rFonts w:ascii="Cambria Math" w:hAnsi="Cambria Math"/>
            </w:rPr>
            <m:t>∖</m:t>
          </m:r>
        </m:oMath>
        <w:r>
          <w:delText xml:space="preserve">textendash}continental margin interactions, </w:delText>
        </w:r>
        <w:r>
          <w:rPr>
            <w:i/>
          </w:rPr>
          <w:delText>Geology</w:delText>
        </w:r>
        <w:r>
          <w:delText xml:space="preserve">, </w:delText>
        </w:r>
        <w:r>
          <w:rPr>
            <w:i/>
          </w:rPr>
          <w:delText>10</w:delText>
        </w:r>
        <w:r>
          <w:delText>(5), 267, doi:</w:delText>
        </w:r>
        <w:r w:rsidR="00C93D73">
          <w:fldChar w:fldCharType="begin"/>
        </w:r>
        <w:r w:rsidR="00C93D73">
          <w:delInstrText xml:space="preserve"> HYPERLINK "https://doi.org/10.1130/0091-7613(1982)10%3c267:potcvs%3e2.0.co;2" \h </w:delInstrText>
        </w:r>
        <w:r w:rsidR="00C93D73">
          <w:fldChar w:fldCharType="separate"/>
        </w:r>
        <w:r>
          <w:rPr>
            <w:rStyle w:val="Hyperlink"/>
          </w:rPr>
          <w:delText>10.1130/0091-7613(1982)10&lt;267:potcvs&gt;2.0.co;2</w:delText>
        </w:r>
        <w:r w:rsidR="00C93D73">
          <w:rPr>
            <w:rStyle w:val="Hyperlink"/>
          </w:rPr>
          <w:fldChar w:fldCharType="end"/>
        </w:r>
        <w:r>
          <w:delText>.</w:delText>
        </w:r>
      </w:del>
    </w:p>
    <w:p w14:paraId="13BBFC7F" w14:textId="77777777" w:rsidR="000E1660" w:rsidRDefault="00137478">
      <w:pPr>
        <w:pStyle w:val="Bibliography"/>
        <w:rPr>
          <w:del w:id="664" w:author="Jason" w:date="2017-05-17T23:05:00Z"/>
        </w:rPr>
      </w:pPr>
      <w:del w:id="665" w:author="Jason" w:date="2017-05-17T23:05:00Z">
        <w:r>
          <w:delText xml:space="preserve">Johnson, K., H. Dick, and N. Shimizu (1990), Melting in the oceanic upper mantle: An ion microprobe study of diopsides in abyssal peridotites, </w:delText>
        </w:r>
        <w:r>
          <w:rPr>
            <w:i/>
          </w:rPr>
          <w:delText>Journal of Geophysical Research</w:delText>
        </w:r>
        <w:r>
          <w:delText xml:space="preserve">, </w:delText>
        </w:r>
        <w:r>
          <w:rPr>
            <w:i/>
          </w:rPr>
          <w:delText>95</w:delText>
        </w:r>
        <w:r>
          <w:delText>(89), 2661–2678.</w:delText>
        </w:r>
      </w:del>
    </w:p>
    <w:p w14:paraId="2DD253E7" w14:textId="77777777" w:rsidR="000E1660" w:rsidRDefault="00137478">
      <w:pPr>
        <w:pStyle w:val="Bibliography"/>
        <w:rPr>
          <w:del w:id="666" w:author="Jason" w:date="2017-05-17T23:05:00Z"/>
        </w:rPr>
      </w:pPr>
      <w:del w:id="667" w:author="Jason" w:date="2017-05-17T23:05:00Z">
        <w:r>
          <w:delText xml:space="preserve">Jones, C. H., and R. A. Phinney (1998), Seismic structure of the lithosphere from teleseismic converted arrivals observed at small arrays in the southern sierra nevada and vicinity, california, </w:delText>
        </w:r>
        <w:r>
          <w:rPr>
            <w:i/>
          </w:rPr>
          <w:delText>Journal of Geophysical Research: Solid Earth</w:delText>
        </w:r>
        <w:r>
          <w:delText xml:space="preserve">, </w:delText>
        </w:r>
        <w:r>
          <w:rPr>
            <w:i/>
          </w:rPr>
          <w:delText>103</w:delText>
        </w:r>
        <w:r>
          <w:delText>(B5), 10065–10090, doi:</w:delText>
        </w:r>
        <w:r w:rsidR="00C93D73">
          <w:fldChar w:fldCharType="begin"/>
        </w:r>
        <w:r w:rsidR="00C93D73">
          <w:delInstrText xml:space="preserve"> HYPERLINK "https://doi.org/10.1029/97jb03540" \h </w:delInstrText>
        </w:r>
        <w:r w:rsidR="00C93D73">
          <w:fldChar w:fldCharType="separate"/>
        </w:r>
        <w:r>
          <w:rPr>
            <w:rStyle w:val="Hyperlink"/>
          </w:rPr>
          <w:delText>10.1029/97jb03540</w:delText>
        </w:r>
        <w:r w:rsidR="00C93D73">
          <w:rPr>
            <w:rStyle w:val="Hyperlink"/>
          </w:rPr>
          <w:fldChar w:fldCharType="end"/>
        </w:r>
        <w:r>
          <w:delText>.</w:delText>
        </w:r>
      </w:del>
    </w:p>
    <w:p w14:paraId="78E98E7F" w14:textId="77777777" w:rsidR="000E1660" w:rsidRDefault="00137478">
      <w:pPr>
        <w:pStyle w:val="Bibliography"/>
        <w:rPr>
          <w:del w:id="668" w:author="Jason" w:date="2017-05-17T23:05:00Z"/>
        </w:rPr>
      </w:pPr>
      <w:del w:id="669" w:author="Jason" w:date="2017-05-17T23:05:00Z">
        <w:r>
          <w:delText xml:space="preserve">Jones, C. H., H. Reeg, G. Zandt, H. Gilbert, T. J. Owens, and J. Stachnik (2014), P-wave tomography of potential convective downwellings and their source regions, sierra nevada, california, </w:delText>
        </w:r>
        <w:r>
          <w:rPr>
            <w:i/>
          </w:rPr>
          <w:delText>Geosphere</w:delText>
        </w:r>
        <w:r>
          <w:delText xml:space="preserve">, </w:delText>
        </w:r>
        <w:r>
          <w:rPr>
            <w:i/>
          </w:rPr>
          <w:delText>10</w:delText>
        </w:r>
        <w:r>
          <w:delText>(3), 505–533, doi:</w:delText>
        </w:r>
        <w:r w:rsidR="00C93D73">
          <w:fldChar w:fldCharType="begin"/>
        </w:r>
        <w:r w:rsidR="00C93D73">
          <w:delInstrText xml:space="preserve"> HYPERLINK "https://doi.org/10.1130/ges00961.1" \h </w:delInstrText>
        </w:r>
        <w:r w:rsidR="00C93D73">
          <w:fldChar w:fldCharType="separate"/>
        </w:r>
        <w:r>
          <w:rPr>
            <w:rStyle w:val="Hyperlink"/>
          </w:rPr>
          <w:delText>10.1130/ges00961.1</w:delText>
        </w:r>
        <w:r w:rsidR="00C93D73">
          <w:rPr>
            <w:rStyle w:val="Hyperlink"/>
          </w:rPr>
          <w:fldChar w:fldCharType="end"/>
        </w:r>
        <w:r>
          <w:delText>.</w:delText>
        </w:r>
      </w:del>
    </w:p>
    <w:p w14:paraId="330C8637" w14:textId="77777777" w:rsidR="000E1660" w:rsidRDefault="00137478">
      <w:pPr>
        <w:pStyle w:val="Bibliography"/>
        <w:rPr>
          <w:del w:id="670" w:author="Jason" w:date="2017-05-17T23:05:00Z"/>
        </w:rPr>
      </w:pPr>
      <w:del w:id="671" w:author="Jason" w:date="2017-05-17T23:05:00Z">
        <w:r>
          <w:delText xml:space="preserve">Jové, C. F., and R. G. Coleman (1998), Extension and mantle upwelling within the san andreas fault zone, san francisco bay area, california, </w:delText>
        </w:r>
        <w:r>
          <w:rPr>
            <w:i/>
          </w:rPr>
          <w:delText>Tectonics</w:delText>
        </w:r>
        <w:r>
          <w:delText xml:space="preserve">, </w:delText>
        </w:r>
        <w:r>
          <w:rPr>
            <w:i/>
          </w:rPr>
          <w:delText>17</w:delText>
        </w:r>
        <w:r>
          <w:delText>(6), 883–890, doi:</w:delText>
        </w:r>
        <w:r w:rsidR="00C93D73">
          <w:fldChar w:fldCharType="begin"/>
        </w:r>
        <w:r w:rsidR="00C93D73">
          <w:delInstrText xml:space="preserve"> HYPERLINK "https://doi.org/10.1029/1998tc900012" \h </w:delInstrText>
        </w:r>
        <w:r w:rsidR="00C93D73">
          <w:fldChar w:fldCharType="separate"/>
        </w:r>
        <w:r>
          <w:rPr>
            <w:rStyle w:val="Hyperlink"/>
          </w:rPr>
          <w:delText>10.1029/1998tc900012</w:delText>
        </w:r>
        <w:r w:rsidR="00C93D73">
          <w:rPr>
            <w:rStyle w:val="Hyperlink"/>
          </w:rPr>
          <w:fldChar w:fldCharType="end"/>
        </w:r>
        <w:r>
          <w:delText>.</w:delText>
        </w:r>
      </w:del>
    </w:p>
    <w:p w14:paraId="0285AB00" w14:textId="77777777" w:rsidR="000E1660" w:rsidRDefault="00137478">
      <w:pPr>
        <w:pStyle w:val="Bibliography"/>
        <w:rPr>
          <w:del w:id="672" w:author="Jason" w:date="2017-05-17T23:05:00Z"/>
        </w:rPr>
      </w:pPr>
      <w:del w:id="673" w:author="Jason" w:date="2017-05-17T23:05:00Z">
        <w:r>
          <w:delText xml:space="preserve">Kelemen, P. B., M. Braun, and G. Hirth (2000), Spatial distribution of melt conduits in the mantle beneath oceanic spreading ridges: Observations from the ingalls and oman ophiolites, </w:delText>
        </w:r>
        <w:r>
          <w:rPr>
            <w:i/>
          </w:rPr>
          <w:delText>Geochemistry Geophysics Geosystems</w:delText>
        </w:r>
        <w:r>
          <w:delText xml:space="preserve">, </w:delText>
        </w:r>
        <w:r>
          <w:rPr>
            <w:i/>
          </w:rPr>
          <w:delText>1</w:delText>
        </w:r>
        <w:r>
          <w:delText>(1), doi:</w:delText>
        </w:r>
        <w:r w:rsidR="00C93D73">
          <w:fldChar w:fldCharType="begin"/>
        </w:r>
        <w:r w:rsidR="00C93D73">
          <w:delInstrText xml:space="preserve"> HYPERLINK "https://doi.org/10.1029/1999GC000012" \</w:delInstrText>
        </w:r>
        <w:r w:rsidR="00C93D73">
          <w:delInstrText xml:space="preserve">h </w:delInstrText>
        </w:r>
        <w:r w:rsidR="00C93D73">
          <w:fldChar w:fldCharType="separate"/>
        </w:r>
        <w:r>
          <w:rPr>
            <w:rStyle w:val="Hyperlink"/>
          </w:rPr>
          <w:delText>10.1029/1999GC000012</w:delText>
        </w:r>
        <w:r w:rsidR="00C93D73">
          <w:rPr>
            <w:rStyle w:val="Hyperlink"/>
          </w:rPr>
          <w:fldChar w:fldCharType="end"/>
        </w:r>
        <w:r>
          <w:delText>.</w:delText>
        </w:r>
      </w:del>
    </w:p>
    <w:p w14:paraId="5CFDC942" w14:textId="77777777" w:rsidR="000E1660" w:rsidRDefault="00137478">
      <w:pPr>
        <w:pStyle w:val="Bibliography"/>
        <w:rPr>
          <w:del w:id="674" w:author="Jason" w:date="2017-05-17T23:05:00Z"/>
        </w:rPr>
      </w:pPr>
      <w:del w:id="675" w:author="Jason" w:date="2017-05-17T23:05:00Z">
        <w:r>
          <w:delText xml:space="preserve">Kennedy, B. M. (1997), Mantle fluids in the san andreas fault system, california, </w:delText>
        </w:r>
        <w:r>
          <w:rPr>
            <w:i/>
          </w:rPr>
          <w:delText>Science</w:delText>
        </w:r>
        <w:r>
          <w:delText xml:space="preserve">, </w:delText>
        </w:r>
        <w:r>
          <w:rPr>
            <w:i/>
          </w:rPr>
          <w:delText>278</w:delText>
        </w:r>
        <w:r>
          <w:delText>(June), 1278–1281, doi:</w:delText>
        </w:r>
        <w:r w:rsidR="00C93D73">
          <w:fldChar w:fldCharType="begin"/>
        </w:r>
        <w:r w:rsidR="00C93D73">
          <w:delInstrText xml:space="preserve"> HYPERLINK "https://doi.org/10.1126/science.278.5341.1278" \h </w:delInstrText>
        </w:r>
        <w:r w:rsidR="00C93D73">
          <w:fldChar w:fldCharType="separate"/>
        </w:r>
        <w:r>
          <w:rPr>
            <w:rStyle w:val="Hyperlink"/>
          </w:rPr>
          <w:delText>10.1126/science.278.5341.1278</w:delText>
        </w:r>
        <w:r w:rsidR="00C93D73">
          <w:rPr>
            <w:rStyle w:val="Hyperlink"/>
          </w:rPr>
          <w:fldChar w:fldCharType="end"/>
        </w:r>
        <w:r>
          <w:delText>.</w:delText>
        </w:r>
      </w:del>
    </w:p>
    <w:p w14:paraId="0F1ED3E8" w14:textId="77777777" w:rsidR="000E1660" w:rsidRDefault="00137478">
      <w:pPr>
        <w:pStyle w:val="Bibliography"/>
        <w:rPr>
          <w:del w:id="676" w:author="Jason" w:date="2017-05-17T23:05:00Z"/>
        </w:rPr>
      </w:pPr>
      <w:del w:id="677" w:author="Jason" w:date="2017-05-17T23:05:00Z">
        <w:r>
          <w:delText xml:space="preserve">Kidder, S. B., F. Herman, J. Saleeby, J.-P. Avouac, M. N. Ducea, and a. Chapman (2013), Shear heating not a cause of inverted metamorphism, </w:delText>
        </w:r>
        <w:r>
          <w:rPr>
            <w:i/>
          </w:rPr>
          <w:delText>Geology</w:delText>
        </w:r>
        <w:r>
          <w:delText xml:space="preserve">, </w:delText>
        </w:r>
        <w:r>
          <w:rPr>
            <w:i/>
          </w:rPr>
          <w:delText>41</w:delText>
        </w:r>
        <w:r>
          <w:delText>(8), 899–902, doi:</w:delText>
        </w:r>
        <w:r w:rsidR="00C93D73">
          <w:fldChar w:fldCharType="begin"/>
        </w:r>
        <w:r w:rsidR="00C93D73">
          <w:delInstrText xml:space="preserve"> HYPERLINK "https://doi.org/10.1130/G34289.1" \h </w:delInstrText>
        </w:r>
        <w:r w:rsidR="00C93D73">
          <w:fldChar w:fldCharType="separate"/>
        </w:r>
        <w:r>
          <w:rPr>
            <w:rStyle w:val="Hyperlink"/>
          </w:rPr>
          <w:delText>10.1130/G34289.1</w:delText>
        </w:r>
        <w:r w:rsidR="00C93D73">
          <w:rPr>
            <w:rStyle w:val="Hyperlink"/>
          </w:rPr>
          <w:fldChar w:fldCharType="end"/>
        </w:r>
        <w:r>
          <w:delText>.</w:delText>
        </w:r>
      </w:del>
    </w:p>
    <w:p w14:paraId="2CB4171E" w14:textId="77777777" w:rsidR="000E1660" w:rsidRDefault="00137478">
      <w:pPr>
        <w:pStyle w:val="Bibliography"/>
        <w:rPr>
          <w:del w:id="678" w:author="Jason" w:date="2017-05-17T23:05:00Z"/>
        </w:rPr>
      </w:pPr>
      <w:del w:id="679" w:author="Jason" w:date="2017-05-17T23:05:00Z">
        <w:r>
          <w:delText xml:space="preserve">Kidder, S., and M. N. Ducea (2006), High temperatures and inverted metamorphism in the schist of sierra de salinas, california, </w:delText>
        </w:r>
        <w:r>
          <w:rPr>
            <w:i/>
          </w:rPr>
          <w:delText>Earth and Planetary Science Letters</w:delText>
        </w:r>
        <w:r>
          <w:delText xml:space="preserve">, </w:delText>
        </w:r>
        <w:r>
          <w:rPr>
            <w:i/>
          </w:rPr>
          <w:delText>241</w:delText>
        </w:r>
        <w:r>
          <w:delText>(3-4), 422–437.</w:delText>
        </w:r>
      </w:del>
    </w:p>
    <w:p w14:paraId="13E79758" w14:textId="77777777" w:rsidR="000E1660" w:rsidRDefault="00137478">
      <w:pPr>
        <w:pStyle w:val="Bibliography"/>
        <w:rPr>
          <w:del w:id="680" w:author="Jason" w:date="2017-05-17T23:05:00Z"/>
        </w:rPr>
      </w:pPr>
      <w:del w:id="681" w:author="Jason" w:date="2017-05-17T23:05:00Z">
        <w:r>
          <w:delText xml:space="preserve">Kinzler, R. J. (1997), Melting of mantle peridotite at pressures approaching the spinel to garnet transition: Application to mid-ocean ridge basalt petrogenesis, </w:delText>
        </w:r>
        <w:r>
          <w:rPr>
            <w:i/>
          </w:rPr>
          <w:delText>Journal of Geophysical Research</w:delText>
        </w:r>
        <w:r>
          <w:delText xml:space="preserve">, </w:delText>
        </w:r>
        <w:r>
          <w:rPr>
            <w:i/>
          </w:rPr>
          <w:delText>102</w:delText>
        </w:r>
        <w:r>
          <w:delText>(B1), 853, doi:</w:delText>
        </w:r>
        <w:r w:rsidR="00C93D73">
          <w:fldChar w:fldCharType="begin"/>
        </w:r>
        <w:r w:rsidR="00C93D73">
          <w:delInstrText xml:space="preserve"> HYPERLINK "https://doi.org/10.1029/96JB00988" \</w:delInstrText>
        </w:r>
        <w:r w:rsidR="00C93D73">
          <w:delInstrText xml:space="preserve">h </w:delInstrText>
        </w:r>
        <w:r w:rsidR="00C93D73">
          <w:fldChar w:fldCharType="separate"/>
        </w:r>
        <w:r>
          <w:rPr>
            <w:rStyle w:val="Hyperlink"/>
          </w:rPr>
          <w:delText>10.1029/96JB00988</w:delText>
        </w:r>
        <w:r w:rsidR="00C93D73">
          <w:rPr>
            <w:rStyle w:val="Hyperlink"/>
          </w:rPr>
          <w:fldChar w:fldCharType="end"/>
        </w:r>
        <w:r>
          <w:delText>.</w:delText>
        </w:r>
      </w:del>
    </w:p>
    <w:p w14:paraId="36A5BC59" w14:textId="77777777" w:rsidR="000E1660" w:rsidRDefault="00137478">
      <w:pPr>
        <w:pStyle w:val="Bibliography"/>
        <w:rPr>
          <w:del w:id="682" w:author="Jason" w:date="2017-05-17T23:05:00Z"/>
        </w:rPr>
      </w:pPr>
      <w:del w:id="683" w:author="Jason" w:date="2017-05-17T23:05:00Z">
        <w:r>
          <w:delText xml:space="preserve">Klemme, S. (2004), The influence of cr on the garnet–spinel transition in the earth’s mantle: Experiments in the system mgo–Cr2O3–SiO2 and thermodynamic modelling, </w:delText>
        </w:r>
        <w:r>
          <w:rPr>
            <w:i/>
          </w:rPr>
          <w:delText>Lithos</w:delText>
        </w:r>
        <w:r>
          <w:delText xml:space="preserve">, </w:delText>
        </w:r>
        <w:r>
          <w:rPr>
            <w:i/>
          </w:rPr>
          <w:delText>77</w:delText>
        </w:r>
        <w:r>
          <w:delText>(1-4), 639–646, doi:</w:delText>
        </w:r>
        <w:r w:rsidR="00C93D73">
          <w:fldChar w:fldCharType="begin"/>
        </w:r>
        <w:r w:rsidR="00C93D73">
          <w:delInstrText xml:space="preserve"> HYPERLINK "https://doi.org/10.1016/j.</w:delInstrText>
        </w:r>
        <w:r w:rsidR="00C93D73">
          <w:delInstrText xml:space="preserve">lithos.2004.03.017" \h </w:delInstrText>
        </w:r>
        <w:r w:rsidR="00C93D73">
          <w:fldChar w:fldCharType="separate"/>
        </w:r>
        <w:r>
          <w:rPr>
            <w:rStyle w:val="Hyperlink"/>
          </w:rPr>
          <w:delText>10.1016/j.lithos.2004.03.017</w:delText>
        </w:r>
        <w:r w:rsidR="00C93D73">
          <w:rPr>
            <w:rStyle w:val="Hyperlink"/>
          </w:rPr>
          <w:fldChar w:fldCharType="end"/>
        </w:r>
        <w:r>
          <w:delText>.</w:delText>
        </w:r>
      </w:del>
    </w:p>
    <w:p w14:paraId="0F3770B6" w14:textId="77777777" w:rsidR="000E1660" w:rsidRDefault="00137478">
      <w:pPr>
        <w:pStyle w:val="Bibliography"/>
        <w:rPr>
          <w:del w:id="684" w:author="Jason" w:date="2017-05-17T23:05:00Z"/>
        </w:rPr>
      </w:pPr>
      <w:del w:id="685" w:author="Jason" w:date="2017-05-17T23:05:00Z">
        <w:r>
          <w:delText xml:space="preserve">Klemme, S., and H. S. C. O’Neill (2000), The near-solidus transition from garnet iherzolite to spinel iherzolite, </w:delText>
        </w:r>
        <w:r>
          <w:rPr>
            <w:i/>
          </w:rPr>
          <w:delText>Contributions to Mineralogy and Petrology</w:delText>
        </w:r>
        <w:r>
          <w:delText xml:space="preserve">, </w:delText>
        </w:r>
        <w:r>
          <w:rPr>
            <w:i/>
          </w:rPr>
          <w:delText>138</w:delText>
        </w:r>
        <w:r>
          <w:delText>(3), 237–248, doi:</w:delText>
        </w:r>
        <w:r w:rsidR="00C93D73">
          <w:fldChar w:fldCharType="begin"/>
        </w:r>
        <w:r w:rsidR="00C93D73">
          <w:delInstrText xml:space="preserve"> HYPERLINK "https://do</w:delInstrText>
        </w:r>
        <w:r w:rsidR="00C93D73">
          <w:delInstrText xml:space="preserve">i.org/10.1007/s004100050560" \h </w:delInstrText>
        </w:r>
        <w:r w:rsidR="00C93D73">
          <w:fldChar w:fldCharType="separate"/>
        </w:r>
        <w:r>
          <w:rPr>
            <w:rStyle w:val="Hyperlink"/>
          </w:rPr>
          <w:delText>10.1007/s004100050560</w:delText>
        </w:r>
        <w:r w:rsidR="00C93D73">
          <w:rPr>
            <w:rStyle w:val="Hyperlink"/>
          </w:rPr>
          <w:fldChar w:fldCharType="end"/>
        </w:r>
        <w:r>
          <w:delText>.</w:delText>
        </w:r>
      </w:del>
    </w:p>
    <w:p w14:paraId="5CEBA971" w14:textId="77777777" w:rsidR="000E1660" w:rsidRDefault="00137478">
      <w:pPr>
        <w:pStyle w:val="Bibliography"/>
        <w:rPr>
          <w:del w:id="686" w:author="Jason" w:date="2017-05-17T23:05:00Z"/>
        </w:rPr>
      </w:pPr>
      <w:del w:id="687" w:author="Jason" w:date="2017-05-17T23:05:00Z">
        <w:r>
          <w:delText xml:space="preserve">Köhler, T., and G. Brey (1990), Calcium exchange between olivine and clinopyroxene calibrated as a geothermobarometer for natural peridotites from 2 to 60 kb with applications, </w:delText>
        </w:r>
        <w:r>
          <w:rPr>
            <w:i/>
          </w:rPr>
          <w:delText>Geochimica et Cosmochimica Acta</w:delText>
        </w:r>
        <w:r>
          <w:delText xml:space="preserve">, </w:delText>
        </w:r>
        <w:r>
          <w:rPr>
            <w:i/>
          </w:rPr>
          <w:delText>54</w:delText>
        </w:r>
        <w:r>
          <w:delText>, 2375–2388.</w:delText>
        </w:r>
      </w:del>
    </w:p>
    <w:p w14:paraId="57D03E26" w14:textId="77777777" w:rsidR="000E1660" w:rsidRDefault="00137478">
      <w:pPr>
        <w:pStyle w:val="Bibliography"/>
        <w:rPr>
          <w:del w:id="688" w:author="Jason" w:date="2017-05-17T23:05:00Z"/>
        </w:rPr>
      </w:pPr>
      <w:del w:id="689" w:author="Jason" w:date="2017-05-17T23:05:00Z">
        <w:r>
          <w:delText xml:space="preserve">Lachenbruch, A., and J. Sass (1980), Heat flow and energetics of the san andreas fault zone, </w:delText>
        </w:r>
        <w:r>
          <w:rPr>
            <w:i/>
          </w:rPr>
          <w:delText>Journal of Geophysical Research</w:delText>
        </w:r>
        <w:r>
          <w:delText xml:space="preserve">, </w:delText>
        </w:r>
        <w:r>
          <w:rPr>
            <w:i/>
          </w:rPr>
          <w:delText>85</w:delText>
        </w:r>
        <w:r>
          <w:delText>, 6185–6222.</w:delText>
        </w:r>
      </w:del>
    </w:p>
    <w:p w14:paraId="6AED196F" w14:textId="77777777" w:rsidR="000E1660" w:rsidRDefault="00137478">
      <w:pPr>
        <w:pStyle w:val="Bibliography"/>
        <w:rPr>
          <w:del w:id="690" w:author="Jason" w:date="2017-05-17T23:05:00Z"/>
        </w:rPr>
      </w:pPr>
      <w:del w:id="691" w:author="Jason" w:date="2017-05-17T23:05:00Z">
        <w:r>
          <w:delText xml:space="preserve">Lee, C.-T. A., X. Cheng, and U. Horodyskyj (2006), The development and refinement of continental arcs by primary basaltic magmatism, garnet pyroxenite accumulation, basaltic recharge and delamination: Insights from the sierra nevada, california, </w:delText>
        </w:r>
        <w:r>
          <w:rPr>
            <w:i/>
          </w:rPr>
          <w:delText>Contributions to Mineralogy and Petrology</w:delText>
        </w:r>
        <w:r>
          <w:delText xml:space="preserve">, </w:delText>
        </w:r>
        <w:r>
          <w:rPr>
            <w:i/>
          </w:rPr>
          <w:delText>151</w:delText>
        </w:r>
        <w:r>
          <w:delText>(2), 222–242, doi:</w:delText>
        </w:r>
        <w:r w:rsidR="00C93D73">
          <w:fldChar w:fldCharType="begin"/>
        </w:r>
        <w:r w:rsidR="00C93D73">
          <w:delInstrText xml:space="preserve"> HYPERLINK "https://doi.o</w:delInstrText>
        </w:r>
        <w:r w:rsidR="00C93D73">
          <w:delInstrText xml:space="preserve">rg/10.1007/s00410-005-0056-1" \h </w:delInstrText>
        </w:r>
        <w:r w:rsidR="00C93D73">
          <w:fldChar w:fldCharType="separate"/>
        </w:r>
        <w:r>
          <w:rPr>
            <w:rStyle w:val="Hyperlink"/>
          </w:rPr>
          <w:delText>10.1007/s00410-005-0056-1</w:delText>
        </w:r>
        <w:r w:rsidR="00C93D73">
          <w:rPr>
            <w:rStyle w:val="Hyperlink"/>
          </w:rPr>
          <w:fldChar w:fldCharType="end"/>
        </w:r>
        <w:r>
          <w:delText>.</w:delText>
        </w:r>
      </w:del>
    </w:p>
    <w:p w14:paraId="24F5AB2A" w14:textId="77777777" w:rsidR="000E1660" w:rsidRDefault="00137478">
      <w:pPr>
        <w:pStyle w:val="Bibliography"/>
        <w:rPr>
          <w:del w:id="692" w:author="Jason" w:date="2017-05-17T23:05:00Z"/>
        </w:rPr>
      </w:pPr>
      <w:del w:id="693" w:author="Jason" w:date="2017-05-17T23:05:00Z">
        <w:r>
          <w:delText xml:space="preserve">Lee, C.-T., R. L. Rudnick, and G. H. Brimhall (2001), Deep lithospheric dynamics beneath the sierra nevada during the mesozoic and cenozoic as inferred from xenolith petrology, </w:delText>
        </w:r>
        <w:r>
          <w:rPr>
            <w:i/>
          </w:rPr>
          <w:delText>Geochemistry, Geophysics, Geosystems</w:delText>
        </w:r>
        <w:r>
          <w:delText xml:space="preserve">, </w:delText>
        </w:r>
        <w:r>
          <w:rPr>
            <w:i/>
          </w:rPr>
          <w:delText>2</w:delText>
        </w:r>
        <w:r>
          <w:delText>(12), n/a—–n/a, doi:</w:delText>
        </w:r>
        <w:r w:rsidR="00C93D73">
          <w:fldChar w:fldCharType="begin"/>
        </w:r>
        <w:r w:rsidR="00C93D73">
          <w:delInstrText xml:space="preserve"> HYPERLINK "https://doi.org/10.1029/2001gc000152" \h </w:delInstrText>
        </w:r>
        <w:r w:rsidR="00C93D73">
          <w:fldChar w:fldCharType="separate"/>
        </w:r>
        <w:r>
          <w:rPr>
            <w:rStyle w:val="Hyperlink"/>
          </w:rPr>
          <w:delText>10.1029/2001gc000152</w:delText>
        </w:r>
        <w:r w:rsidR="00C93D73">
          <w:rPr>
            <w:rStyle w:val="Hyperlink"/>
          </w:rPr>
          <w:fldChar w:fldCharType="end"/>
        </w:r>
        <w:r>
          <w:delText>.</w:delText>
        </w:r>
      </w:del>
    </w:p>
    <w:p w14:paraId="7FB43D33" w14:textId="77777777" w:rsidR="000E1660" w:rsidRDefault="00137478">
      <w:pPr>
        <w:pStyle w:val="Bibliography"/>
        <w:rPr>
          <w:del w:id="694" w:author="Jason" w:date="2017-05-17T23:05:00Z"/>
        </w:rPr>
      </w:pPr>
      <w:del w:id="695" w:author="Jason" w:date="2017-05-17T23:05:00Z">
        <w:r>
          <w:delText xml:space="preserve">Levandowski, W., and C. H. Jones (2015), Linking sierra nevada, california, uplift to subsidence of the tulare basin using a seismically derived density model, </w:delText>
        </w:r>
        <w:r>
          <w:rPr>
            <w:i/>
          </w:rPr>
          <w:delText>Tectonics</w:delText>
        </w:r>
        <w:r>
          <w:delText xml:space="preserve">, </w:delText>
        </w:r>
        <w:r>
          <w:rPr>
            <w:i/>
          </w:rPr>
          <w:delText>34</w:delText>
        </w:r>
        <w:r>
          <w:delText>(11), 2349–2358, doi:</w:delText>
        </w:r>
        <w:r w:rsidR="00C93D73">
          <w:fldChar w:fldCharType="begin"/>
        </w:r>
        <w:r w:rsidR="00C93D73">
          <w:delInstrText xml:space="preserve"> HYPERLINK "https://doi.org/10.1002/2015tc003824" \h </w:delInstrText>
        </w:r>
        <w:r w:rsidR="00C93D73">
          <w:fldChar w:fldCharType="separate"/>
        </w:r>
        <w:r>
          <w:rPr>
            <w:rStyle w:val="Hyperlink"/>
          </w:rPr>
          <w:delText>10.1002/2015tc003824</w:delText>
        </w:r>
        <w:r w:rsidR="00C93D73">
          <w:rPr>
            <w:rStyle w:val="Hyperlink"/>
          </w:rPr>
          <w:fldChar w:fldCharType="end"/>
        </w:r>
        <w:r>
          <w:delText>.</w:delText>
        </w:r>
      </w:del>
    </w:p>
    <w:p w14:paraId="409CD0A7" w14:textId="77777777" w:rsidR="000E1660" w:rsidRDefault="00137478">
      <w:pPr>
        <w:pStyle w:val="Bibliography"/>
        <w:rPr>
          <w:del w:id="696" w:author="Jason" w:date="2017-05-17T23:05:00Z"/>
        </w:rPr>
      </w:pPr>
      <w:del w:id="697" w:author="Jason" w:date="2017-05-17T23:05:00Z">
        <w:r>
          <w:delText xml:space="preserve">Li, X., X. Yuan, and R. Kind (2007), The lithosphere-asthenosphere boundary beneath the western united states, </w:delText>
        </w:r>
        <w:r>
          <w:rPr>
            <w:i/>
          </w:rPr>
          <w:delText>Geophysical Journal International</w:delText>
        </w:r>
        <w:r>
          <w:delText xml:space="preserve">, </w:delText>
        </w:r>
        <w:r>
          <w:rPr>
            <w:i/>
          </w:rPr>
          <w:delText>170</w:delText>
        </w:r>
        <w:r>
          <w:delText>(2), 700–710, doi:</w:delText>
        </w:r>
        <w:r>
          <w:fldChar w:fldCharType="begin"/>
        </w:r>
        <w:r>
          <w:delInstrText xml:space="preserve"> HYPERLINK "https://doi.org/10.1111/j.1365-246x.2007.03428.x" \h </w:delInstrText>
        </w:r>
        <w:r>
          <w:fldChar w:fldCharType="separate"/>
        </w:r>
        <w:r>
          <w:rPr>
            <w:rStyle w:val="Hyperlink"/>
          </w:rPr>
          <w:delText>10.1111/j.1365-246x.2007.03428.x</w:delText>
        </w:r>
        <w:r>
          <w:rPr>
            <w:rStyle w:val="Hyperlink"/>
          </w:rPr>
          <w:fldChar w:fldCharType="end"/>
        </w:r>
        <w:r>
          <w:delText>.</w:delText>
        </w:r>
      </w:del>
    </w:p>
    <w:p w14:paraId="5AFD6BB6" w14:textId="77777777" w:rsidR="000E1660" w:rsidRDefault="00137478">
      <w:pPr>
        <w:pStyle w:val="Bibliography"/>
        <w:rPr>
          <w:del w:id="698" w:author="Jason" w:date="2017-05-17T23:05:00Z"/>
        </w:rPr>
      </w:pPr>
      <w:del w:id="699" w:author="Jason" w:date="2017-05-17T23:05:00Z">
        <w:r>
          <w:delText xml:space="preserve">Liang, Y., C. Sun, and L. Yao (2013), A ree-in-two-pyroxene thermometer for mafic and ultramafic rocks, </w:delText>
        </w:r>
        <w:r>
          <w:rPr>
            <w:i/>
          </w:rPr>
          <w:delText>Geochimica et Cosmochimica Acta</w:delText>
        </w:r>
        <w:r>
          <w:delText xml:space="preserve">, </w:delText>
        </w:r>
        <w:r>
          <w:rPr>
            <w:i/>
          </w:rPr>
          <w:delText>102</w:delText>
        </w:r>
        <w:r>
          <w:delText>, 246–260, doi:</w:delText>
        </w:r>
        <w:r w:rsidR="00C93D73">
          <w:fldChar w:fldCharType="begin"/>
        </w:r>
        <w:r w:rsidR="00C93D73">
          <w:delInstrText xml:space="preserve"> HYPERLINK "https://doi.org/10.1016/j.gca.2012.10.035" \h </w:delInstrText>
        </w:r>
        <w:r w:rsidR="00C93D73">
          <w:fldChar w:fldCharType="separate"/>
        </w:r>
        <w:r>
          <w:rPr>
            <w:rStyle w:val="Hyperlink"/>
          </w:rPr>
          <w:delText>10.1016/j.gca.2012.10.035</w:delText>
        </w:r>
        <w:r w:rsidR="00C93D73">
          <w:rPr>
            <w:rStyle w:val="Hyperlink"/>
          </w:rPr>
          <w:fldChar w:fldCharType="end"/>
        </w:r>
        <w:r>
          <w:delText>.</w:delText>
        </w:r>
      </w:del>
    </w:p>
    <w:p w14:paraId="471A052D" w14:textId="77777777" w:rsidR="000E1660" w:rsidRDefault="00137478">
      <w:pPr>
        <w:pStyle w:val="Bibliography"/>
        <w:rPr>
          <w:del w:id="700" w:author="Jason" w:date="2017-05-17T23:05:00Z"/>
        </w:rPr>
      </w:pPr>
      <w:del w:id="701" w:author="Jason" w:date="2017-05-17T23:05:00Z">
        <w:r>
          <w:delText xml:space="preserve">Liu, L., M. Gurnis, M. Seton, J. Saleeby, R. D. Müller, and J. M. Jackson (2010), The role of oceanic plateau subduction in the laramide orogeny, </w:delText>
        </w:r>
        <w:r>
          <w:rPr>
            <w:i/>
          </w:rPr>
          <w:delText>Nature Geoscience</w:delText>
        </w:r>
        <w:r>
          <w:delText xml:space="preserve">, </w:delText>
        </w:r>
        <w:r>
          <w:rPr>
            <w:i/>
          </w:rPr>
          <w:delText>3</w:delText>
        </w:r>
        <w:r>
          <w:delText>(5), 353–357, doi:</w:delText>
        </w:r>
        <w:r w:rsidR="00C93D73">
          <w:fldChar w:fldCharType="begin"/>
        </w:r>
        <w:r w:rsidR="00C93D73">
          <w:delInstrText xml:space="preserve"> HYPERLINK "https://doi.org/10.1038/ngeo829" \h </w:delInstrText>
        </w:r>
        <w:r w:rsidR="00C93D73">
          <w:fldChar w:fldCharType="separate"/>
        </w:r>
        <w:r>
          <w:rPr>
            <w:rStyle w:val="Hyperlink"/>
          </w:rPr>
          <w:delText>10.1038/ngeo829</w:delText>
        </w:r>
        <w:r w:rsidR="00C93D73">
          <w:rPr>
            <w:rStyle w:val="Hyperlink"/>
          </w:rPr>
          <w:fldChar w:fldCharType="end"/>
        </w:r>
        <w:r>
          <w:delText>.</w:delText>
        </w:r>
      </w:del>
    </w:p>
    <w:p w14:paraId="4C4563F1" w14:textId="77777777" w:rsidR="000E1660" w:rsidRDefault="00137478">
      <w:pPr>
        <w:pStyle w:val="Bibliography"/>
        <w:rPr>
          <w:del w:id="702" w:author="Jason" w:date="2017-05-17T23:05:00Z"/>
        </w:rPr>
      </w:pPr>
      <w:del w:id="703" w:author="Jason" w:date="2017-05-17T23:05:00Z">
        <w:r>
          <w:delText xml:space="preserve">Livaccari, R. F., and F. V. Perry (1993), Isotopic evidence for preservation of cordilleran lithospheric mantle during the sevier-laramide orogeny, western united states, </w:delText>
        </w:r>
        <w:r>
          <w:rPr>
            <w:i/>
          </w:rPr>
          <w:delText>Geology</w:delText>
        </w:r>
        <w:r>
          <w:delText xml:space="preserve">, </w:delText>
        </w:r>
        <w:r>
          <w:rPr>
            <w:i/>
          </w:rPr>
          <w:delText>21</w:delText>
        </w:r>
        <w:r>
          <w:delText>(8), 719, doi:</w:delText>
        </w:r>
        <w:r w:rsidR="00C93D73">
          <w:fldChar w:fldCharType="begin"/>
        </w:r>
        <w:r w:rsidR="00C93D73">
          <w:delInstrText xml:space="preserve"> HYPERLINK "https://doi.org/10.1130/0091-7613(1993)021%3c0719:</w:delInstrText>
        </w:r>
        <w:r w:rsidR="00C93D73">
          <w:delInstrText xml:space="preserve">iefpoc%3e2.3.co;2" \h </w:delInstrText>
        </w:r>
        <w:r w:rsidR="00C93D73">
          <w:fldChar w:fldCharType="separate"/>
        </w:r>
        <w:r>
          <w:rPr>
            <w:rStyle w:val="Hyperlink"/>
          </w:rPr>
          <w:delText>10.1130/0091-7613(1993)021&lt;0719:iefpoc&gt;2.3.co;2</w:delText>
        </w:r>
        <w:r w:rsidR="00C93D73">
          <w:rPr>
            <w:rStyle w:val="Hyperlink"/>
          </w:rPr>
          <w:fldChar w:fldCharType="end"/>
        </w:r>
        <w:r>
          <w:delText>.</w:delText>
        </w:r>
      </w:del>
    </w:p>
    <w:p w14:paraId="1D17F12A" w14:textId="77777777" w:rsidR="000E1660" w:rsidRDefault="00137478">
      <w:pPr>
        <w:pStyle w:val="Bibliography"/>
        <w:rPr>
          <w:del w:id="704" w:author="Jason" w:date="2017-05-17T23:05:00Z"/>
        </w:rPr>
      </w:pPr>
      <w:del w:id="705" w:author="Jason" w:date="2017-05-17T23:05:00Z">
        <w:r>
          <w:delText xml:space="preserve">Livaccari, R. F., K. Burke, and A. M. C. </w:delText>
        </w:r>
        <m:oMath>
          <m:r>
            <w:rPr>
              <w:rFonts w:ascii="Cambria Math" w:hAnsi="Cambria Math"/>
            </w:rPr>
            <m:t>∖</m:t>
          </m:r>
        </m:oMath>
        <w:r>
          <w:delText xml:space="preserve">cSengör (1981), Was the laramide orogeny related to subduction of an oceanic plateau?, </w:delText>
        </w:r>
        <w:r>
          <w:rPr>
            <w:i/>
          </w:rPr>
          <w:delText>Nature</w:delText>
        </w:r>
        <w:r>
          <w:delText xml:space="preserve">, </w:delText>
        </w:r>
        <w:r>
          <w:rPr>
            <w:i/>
          </w:rPr>
          <w:delText>289</w:delText>
        </w:r>
        <w:r>
          <w:delText>(5795), 276–278, doi:</w:delText>
        </w:r>
        <w:r w:rsidR="00C93D73">
          <w:fldChar w:fldCharType="begin"/>
        </w:r>
        <w:r w:rsidR="00C93D73">
          <w:delInstrText xml:space="preserve"> HYPERLINK "h</w:delInstrText>
        </w:r>
        <w:r w:rsidR="00C93D73">
          <w:delInstrText xml:space="preserve">ttps://doi.org/10.1038/289276a0" \h </w:delInstrText>
        </w:r>
        <w:r w:rsidR="00C93D73">
          <w:fldChar w:fldCharType="separate"/>
        </w:r>
        <w:r>
          <w:rPr>
            <w:rStyle w:val="Hyperlink"/>
          </w:rPr>
          <w:delText>10.1038/289276a0</w:delText>
        </w:r>
        <w:r w:rsidR="00C93D73">
          <w:rPr>
            <w:rStyle w:val="Hyperlink"/>
          </w:rPr>
          <w:fldChar w:fldCharType="end"/>
        </w:r>
        <w:r>
          <w:delText>.</w:delText>
        </w:r>
      </w:del>
    </w:p>
    <w:p w14:paraId="3A8B9F37" w14:textId="77777777" w:rsidR="000E1660" w:rsidRDefault="00137478">
      <w:pPr>
        <w:pStyle w:val="Bibliography"/>
        <w:rPr>
          <w:del w:id="706" w:author="Jason" w:date="2017-05-17T23:05:00Z"/>
        </w:rPr>
      </w:pPr>
      <w:del w:id="707" w:author="Jason" w:date="2017-05-17T23:05:00Z">
        <w:r>
          <w:delText xml:space="preserve">Luffi, P., J. B. Saleeby, C.-T. a. Lee, and M. N. Ducea (2009), Lithospheric mantle duplex beneath the central mojave desert revealed by xenoliths from dish hill, california, </w:delText>
        </w:r>
        <w:r>
          <w:rPr>
            <w:i/>
          </w:rPr>
          <w:delText>Journal of Geophysical Research</w:delText>
        </w:r>
        <w:r>
          <w:delText xml:space="preserve">, </w:delText>
        </w:r>
        <w:r>
          <w:rPr>
            <w:i/>
          </w:rPr>
          <w:delText>114</w:delText>
        </w:r>
        <w:r>
          <w:delText>(B3), B03202, doi:</w:delText>
        </w:r>
        <w:r w:rsidR="00C93D73">
          <w:fldChar w:fldCharType="begin"/>
        </w:r>
        <w:r w:rsidR="00C93D73">
          <w:delInstrText xml:space="preserve"> HYPERLINK "https://doi.org/10.1029/2008JB005906" \h </w:delInstrText>
        </w:r>
        <w:r w:rsidR="00C93D73">
          <w:fldChar w:fldCharType="separate"/>
        </w:r>
        <w:r>
          <w:rPr>
            <w:rStyle w:val="Hyperlink"/>
          </w:rPr>
          <w:delText>10.1029/2008JB005906</w:delText>
        </w:r>
        <w:r w:rsidR="00C93D73">
          <w:rPr>
            <w:rStyle w:val="Hyperlink"/>
          </w:rPr>
          <w:fldChar w:fldCharType="end"/>
        </w:r>
        <w:r>
          <w:delText>.</w:delText>
        </w:r>
      </w:del>
    </w:p>
    <w:p w14:paraId="1967DB59" w14:textId="77777777" w:rsidR="000E1660" w:rsidRDefault="00137478">
      <w:pPr>
        <w:pStyle w:val="Bibliography"/>
        <w:rPr>
          <w:del w:id="708" w:author="Jason" w:date="2017-05-17T23:05:00Z"/>
        </w:rPr>
      </w:pPr>
      <w:del w:id="709" w:author="Jason" w:date="2017-05-17T23:05:00Z">
        <w:r>
          <w:delText xml:space="preserve">Malin, P. E., E. D. Goodman, T. L. Henyey, Y. G. Li, D. A. Okaya, and J. B. Saleeby (1995), Significance of seismic reflections beneath a tilted exposure of deep continental crust, tehachapi mountains, california, </w:delText>
        </w:r>
        <w:r>
          <w:rPr>
            <w:i/>
          </w:rPr>
          <w:delText>Journal of Geophysical Research: Solid Earth</w:delText>
        </w:r>
        <w:r>
          <w:delText xml:space="preserve">, </w:delText>
        </w:r>
        <w:r>
          <w:rPr>
            <w:i/>
          </w:rPr>
          <w:delText>100</w:delText>
        </w:r>
        <w:r>
          <w:delText>(B2), 2069–2087, doi:</w:delText>
        </w:r>
        <w:r w:rsidR="00C93D73">
          <w:fldChar w:fldCharType="begin"/>
        </w:r>
        <w:r w:rsidR="00C93D73">
          <w:delInstrText xml:space="preserve"> HYPERLINK "https://doi.org/10.1029/94jb02127" \h </w:delInstrText>
        </w:r>
        <w:r w:rsidR="00C93D73">
          <w:fldChar w:fldCharType="separate"/>
        </w:r>
        <w:r>
          <w:rPr>
            <w:rStyle w:val="Hyperlink"/>
          </w:rPr>
          <w:delText>10.1029/94jb02127</w:delText>
        </w:r>
        <w:r w:rsidR="00C93D73">
          <w:rPr>
            <w:rStyle w:val="Hyperlink"/>
          </w:rPr>
          <w:fldChar w:fldCharType="end"/>
        </w:r>
        <w:r>
          <w:delText>.</w:delText>
        </w:r>
      </w:del>
    </w:p>
    <w:p w14:paraId="40569B0E" w14:textId="77777777" w:rsidR="000E1660" w:rsidRDefault="00137478">
      <w:pPr>
        <w:pStyle w:val="Bibliography"/>
        <w:rPr>
          <w:del w:id="710" w:author="Jason" w:date="2017-05-17T23:05:00Z"/>
        </w:rPr>
      </w:pPr>
      <w:del w:id="711" w:author="Jason" w:date="2017-05-17T23:05:00Z">
        <w:r>
          <w:delText xml:space="preserve">Mancktelow, N. S., and B. Grasemann (1997), Time-dependent effects of heat advection and topography on cooling histories during erosion, </w:delText>
        </w:r>
        <w:r>
          <w:rPr>
            <w:i/>
          </w:rPr>
          <w:delText>Tectonophysics</w:delText>
        </w:r>
        <w:r>
          <w:delText xml:space="preserve">, </w:delText>
        </w:r>
        <w:r>
          <w:rPr>
            <w:i/>
          </w:rPr>
          <w:delText>270</w:delText>
        </w:r>
        <w:r>
          <w:delText>(3-4), 167–195, doi:</w:delText>
        </w:r>
        <w:r w:rsidR="00C93D73">
          <w:fldChar w:fldCharType="begin"/>
        </w:r>
        <w:r w:rsidR="00C93D73">
          <w:delInstrText xml:space="preserve"> HYPERLINK "https://doi.org/10.1016/S0040-1951(96)00279-X" \h </w:delInstrText>
        </w:r>
        <w:r w:rsidR="00C93D73">
          <w:fldChar w:fldCharType="separate"/>
        </w:r>
        <w:r>
          <w:rPr>
            <w:rStyle w:val="Hyperlink"/>
          </w:rPr>
          <w:delText>10.1016/S0040-1951(96)00279-X</w:delText>
        </w:r>
        <w:r w:rsidR="00C93D73">
          <w:rPr>
            <w:rStyle w:val="Hyperlink"/>
          </w:rPr>
          <w:fldChar w:fldCharType="end"/>
        </w:r>
        <w:r>
          <w:delText>.</w:delText>
        </w:r>
      </w:del>
    </w:p>
    <w:p w14:paraId="55874AFE" w14:textId="77777777" w:rsidR="000E1660" w:rsidRDefault="00137478">
      <w:pPr>
        <w:pStyle w:val="Bibliography"/>
        <w:rPr>
          <w:del w:id="712" w:author="Jason" w:date="2017-05-17T23:05:00Z"/>
        </w:rPr>
      </w:pPr>
      <w:del w:id="713" w:author="Jason" w:date="2017-05-17T23:05:00Z">
        <w:r>
          <w:delText xml:space="preserve">Matthews III, V. (1976), Correlation of pinnacles and neenach volcanic formations and their bearing on san andreas fault problem, </w:delText>
        </w:r>
        <w:r>
          <w:rPr>
            <w:i/>
          </w:rPr>
          <w:delText>AAPG Bulletin</w:delText>
        </w:r>
        <w:r>
          <w:delText xml:space="preserve">, </w:delText>
        </w:r>
        <w:r>
          <w:rPr>
            <w:i/>
          </w:rPr>
          <w:delText>60</w:delText>
        </w:r>
        <w:r>
          <w:delText>, doi:</w:delText>
        </w:r>
        <w:r w:rsidR="00C93D73">
          <w:fldChar w:fldCharType="begin"/>
        </w:r>
        <w:r w:rsidR="00C93D73">
          <w:delInstrText xml:space="preserve"> HYPERLINK "https://doi.org/10.1306/c1ea3a82-16c9-11d7-8645000102c1865d" \h </w:delInstrText>
        </w:r>
        <w:r w:rsidR="00C93D73">
          <w:fldChar w:fldCharType="separate"/>
        </w:r>
        <w:r>
          <w:rPr>
            <w:rStyle w:val="Hyperlink"/>
          </w:rPr>
          <w:delText>10.1306/c1ea3a82-16c9-11d7-8645000102c1865d</w:delText>
        </w:r>
        <w:r w:rsidR="00C93D73">
          <w:rPr>
            <w:rStyle w:val="Hyperlink"/>
          </w:rPr>
          <w:fldChar w:fldCharType="end"/>
        </w:r>
        <w:r>
          <w:delText>.</w:delText>
        </w:r>
      </w:del>
    </w:p>
    <w:p w14:paraId="4254C31F" w14:textId="77777777" w:rsidR="000E1660" w:rsidRDefault="00137478">
      <w:pPr>
        <w:pStyle w:val="Bibliography"/>
        <w:rPr>
          <w:del w:id="714" w:author="Jason" w:date="2017-05-17T23:05:00Z"/>
        </w:rPr>
      </w:pPr>
      <w:del w:id="715" w:author="Jason" w:date="2017-05-17T23:05:00Z">
        <w:r>
          <w:delText xml:space="preserve">McCulloch, M., and G. Wasserburg (1978), Sm-nd and rb-sr chronology of continental crust formation, </w:delText>
        </w:r>
        <w:r>
          <w:rPr>
            <w:i/>
          </w:rPr>
          <w:delText>Science</w:delText>
        </w:r>
        <w:r>
          <w:delText xml:space="preserve">, </w:delText>
        </w:r>
        <w:r>
          <w:rPr>
            <w:i/>
          </w:rPr>
          <w:delText>200</w:delText>
        </w:r>
        <w:r>
          <w:delText>(4345), 1003–1011.</w:delText>
        </w:r>
      </w:del>
    </w:p>
    <w:p w14:paraId="48CE55BA" w14:textId="77777777" w:rsidR="000E1660" w:rsidRDefault="00137478">
      <w:pPr>
        <w:pStyle w:val="Bibliography"/>
        <w:rPr>
          <w:del w:id="716" w:author="Jason" w:date="2017-05-17T23:05:00Z"/>
        </w:rPr>
      </w:pPr>
      <w:del w:id="717" w:author="Jason" w:date="2017-05-17T23:05:00Z">
        <w:r>
          <w:delText xml:space="preserve">Medaris, G., H. Wang, and J. Fournelle (1999), A cautionary tale of spinel peridotite thermobarometry: An example from xenoliths of kozákov volcano, czech republic, </w:delText>
        </w:r>
        <w:r>
          <w:rPr>
            <w:i/>
          </w:rPr>
          <w:delText>Geolines</w:delText>
        </w:r>
        <w:r>
          <w:delText xml:space="preserve">, </w:delText>
        </w:r>
        <w:r>
          <w:rPr>
            <w:i/>
          </w:rPr>
          <w:delText>9</w:delText>
        </w:r>
        <w:r>
          <w:delText>, 92.</w:delText>
        </w:r>
      </w:del>
    </w:p>
    <w:p w14:paraId="2EBB95C4" w14:textId="77777777" w:rsidR="000E1660" w:rsidRDefault="00137478">
      <w:pPr>
        <w:pStyle w:val="Bibliography"/>
        <w:rPr>
          <w:del w:id="718" w:author="Jason" w:date="2017-05-17T23:05:00Z"/>
        </w:rPr>
      </w:pPr>
      <w:del w:id="719" w:author="Jason" w:date="2017-05-17T23:05:00Z">
        <w:r>
          <w:delText xml:space="preserve">Mei, S., A. M. Suzuki, D. L. Kohlstedt, N. A. Dixon, and W. B. Durham (2010), Experimental constraints on the strength of the lithospheric mantle, </w:delText>
        </w:r>
        <w:r>
          <w:rPr>
            <w:i/>
          </w:rPr>
          <w:delText>Journal of Geophysical Research</w:delText>
        </w:r>
        <w:r>
          <w:delText xml:space="preserve">, </w:delText>
        </w:r>
        <w:r>
          <w:rPr>
            <w:i/>
          </w:rPr>
          <w:delText>115</w:delText>
        </w:r>
        <w:r>
          <w:delText>(B8), doi:</w:delText>
        </w:r>
        <w:r w:rsidR="00C93D73">
          <w:fldChar w:fldCharType="begin"/>
        </w:r>
        <w:r w:rsidR="00C93D73">
          <w:delInstrText xml:space="preserve"> HYPERLI</w:delInstrText>
        </w:r>
        <w:r w:rsidR="00C93D73">
          <w:delInstrText xml:space="preserve">NK "https://doi.org/10.1029/2009jb006873" \h </w:delInstrText>
        </w:r>
        <w:r w:rsidR="00C93D73">
          <w:fldChar w:fldCharType="separate"/>
        </w:r>
        <w:r>
          <w:rPr>
            <w:rStyle w:val="Hyperlink"/>
          </w:rPr>
          <w:delText>10.1029/2009jb006873</w:delText>
        </w:r>
        <w:r w:rsidR="00C93D73">
          <w:rPr>
            <w:rStyle w:val="Hyperlink"/>
          </w:rPr>
          <w:fldChar w:fldCharType="end"/>
        </w:r>
        <w:r>
          <w:delText>.</w:delText>
        </w:r>
      </w:del>
    </w:p>
    <w:p w14:paraId="6D6D47D5" w14:textId="77777777" w:rsidR="000E1660" w:rsidRDefault="00137478">
      <w:pPr>
        <w:pStyle w:val="Bibliography"/>
        <w:rPr>
          <w:del w:id="720" w:author="Jason" w:date="2017-05-17T23:05:00Z"/>
        </w:rPr>
      </w:pPr>
      <w:del w:id="721" w:author="Jason" w:date="2017-05-17T23:05:00Z">
        <w:r>
          <w:delText xml:space="preserve">Murchey, B. L., and D. L. Jones (1984), Age and significance of chert in the franciscan complex in the san francisco bay region, </w:delText>
        </w:r>
        <w:r>
          <w:rPr>
            <w:i/>
          </w:rPr>
          <w:delText>Franciscan Geology of Northern California</w:delText>
        </w:r>
        <w:r>
          <w:delText>.</w:delText>
        </w:r>
      </w:del>
    </w:p>
    <w:p w14:paraId="1469A919" w14:textId="77777777" w:rsidR="000E1660" w:rsidRDefault="00137478">
      <w:pPr>
        <w:pStyle w:val="Bibliography"/>
        <w:rPr>
          <w:del w:id="722" w:author="Jason" w:date="2017-05-17T23:05:00Z"/>
        </w:rPr>
      </w:pPr>
      <w:del w:id="723" w:author="Jason" w:date="2017-05-17T23:05:00Z">
        <w:r>
          <w:delText xml:space="preserve">Nadin, E. S., and J. B. Saleeby (2008), </w:delText>
        </w:r>
        <w:r>
          <w:rPr>
            <w:i/>
          </w:rPr>
          <w:delText>Disruption of regional primary structure of the sierra nevada batholith by the kern canyon fault system, california elisabeth</w:delText>
        </w:r>
        <w:r>
          <w:delText>, 15.</w:delText>
        </w:r>
      </w:del>
    </w:p>
    <w:p w14:paraId="3488DB28" w14:textId="77777777" w:rsidR="000E1660" w:rsidRDefault="00137478">
      <w:pPr>
        <w:pStyle w:val="Bibliography"/>
        <w:rPr>
          <w:del w:id="724" w:author="Jason" w:date="2017-05-17T23:05:00Z"/>
        </w:rPr>
      </w:pPr>
      <w:del w:id="725" w:author="Jason" w:date="2017-05-17T23:05:00Z">
        <w:r>
          <w:delText xml:space="preserve">Nesse, W. D. (2000), </w:delText>
        </w:r>
        <w:r>
          <w:rPr>
            <w:i/>
          </w:rPr>
          <w:delText>Introduction to mineralogy</w:delText>
        </w:r>
        <w:r>
          <w:delText>, Oxford University Press, Oxford.</w:delText>
        </w:r>
      </w:del>
    </w:p>
    <w:p w14:paraId="014C546B" w14:textId="77777777" w:rsidR="000E1660" w:rsidRDefault="00137478">
      <w:pPr>
        <w:pStyle w:val="Bibliography"/>
        <w:rPr>
          <w:del w:id="726" w:author="Jason" w:date="2017-05-17T23:05:00Z"/>
        </w:rPr>
      </w:pPr>
      <w:del w:id="727" w:author="Jason" w:date="2017-05-17T23:05:00Z">
        <w:r>
          <w:delText xml:space="preserve">Nicholson, C., C. C. Sorlien, and B. P. Luyendyk (1992), Deep crustal structure and tectonics in the offshore southern santa-maria basin, california, </w:delText>
        </w:r>
        <w:r>
          <w:rPr>
            <w:i/>
          </w:rPr>
          <w:delText>Geology</w:delText>
        </w:r>
        <w:r>
          <w:delText xml:space="preserve">, </w:delText>
        </w:r>
        <w:r>
          <w:rPr>
            <w:i/>
          </w:rPr>
          <w:delText>20</w:delText>
        </w:r>
        <w:r>
          <w:delText>(3), 239 –&amp;, doi:</w:delText>
        </w:r>
        <w:r w:rsidR="00C93D73">
          <w:fldChar w:fldCharType="begin"/>
        </w:r>
        <w:r w:rsidR="00C93D73">
          <w:delInstrText xml:space="preserve"> HYPERLINK "https://doi.org/10.1130/0091-7613(1992)020%3c0239" \h </w:delInstrText>
        </w:r>
        <w:r w:rsidR="00C93D73">
          <w:fldChar w:fldCharType="separate"/>
        </w:r>
        <w:r>
          <w:rPr>
            <w:rStyle w:val="Hyperlink"/>
          </w:rPr>
          <w:delText>10.1130/0091-7613(1992)020&lt;0239</w:delText>
        </w:r>
        <w:r w:rsidR="00C93D73">
          <w:rPr>
            <w:rStyle w:val="Hyperlink"/>
          </w:rPr>
          <w:fldChar w:fldCharType="end"/>
        </w:r>
        <w:r>
          <w:delText>.</w:delText>
        </w:r>
      </w:del>
    </w:p>
    <w:p w14:paraId="684F39E7" w14:textId="77777777" w:rsidR="000E1660" w:rsidRDefault="00137478">
      <w:pPr>
        <w:pStyle w:val="Bibliography"/>
        <w:rPr>
          <w:del w:id="728" w:author="Jason" w:date="2017-05-17T23:05:00Z"/>
        </w:rPr>
      </w:pPr>
      <w:del w:id="729" w:author="Jason" w:date="2017-05-17T23:05:00Z">
        <w:r>
          <w:delText xml:space="preserve">Nickel, K., and D. Green (1985), Empirical geothermobarometry for garnet peridotites and implications for the nature of the lithosphere, kimberlites and diamonds, </w:delText>
        </w:r>
        <w:r>
          <w:rPr>
            <w:i/>
          </w:rPr>
          <w:delText>Earth and Planetary Science Letters</w:delText>
        </w:r>
        <w:r>
          <w:delText xml:space="preserve">, </w:delText>
        </w:r>
        <w:r>
          <w:rPr>
            <w:i/>
          </w:rPr>
          <w:delText>73</w:delText>
        </w:r>
        <w:r>
          <w:delText>(1), 158–170, doi:</w:delText>
        </w:r>
        <w:r w:rsidR="00C93D73">
          <w:fldChar w:fldCharType="begin"/>
        </w:r>
        <w:r w:rsidR="00C93D73">
          <w:delInstrText xml:space="preserve"> HYPERLINK "https://doi.org/1</w:delInstrText>
        </w:r>
        <w:r w:rsidR="00C93D73">
          <w:delInstrText xml:space="preserve">0.1016/0012-821X(85)90043-3" \h </w:delInstrText>
        </w:r>
        <w:r w:rsidR="00C93D73">
          <w:fldChar w:fldCharType="separate"/>
        </w:r>
        <w:r>
          <w:rPr>
            <w:rStyle w:val="Hyperlink"/>
          </w:rPr>
          <w:delText>10.1016/0012-821X(85)90043-3</w:delText>
        </w:r>
        <w:r w:rsidR="00C93D73">
          <w:rPr>
            <w:rStyle w:val="Hyperlink"/>
          </w:rPr>
          <w:fldChar w:fldCharType="end"/>
        </w:r>
        <w:r>
          <w:delText>.</w:delText>
        </w:r>
      </w:del>
    </w:p>
    <w:p w14:paraId="426D3321" w14:textId="77777777" w:rsidR="000E1660" w:rsidRDefault="00137478">
      <w:pPr>
        <w:pStyle w:val="Bibliography"/>
        <w:rPr>
          <w:del w:id="730" w:author="Jason" w:date="2017-05-17T23:05:00Z"/>
        </w:rPr>
      </w:pPr>
      <w:del w:id="731" w:author="Jason" w:date="2017-05-17T23:05:00Z">
        <w:r>
          <w:delText xml:space="preserve">Nimis, P., and H. Grütter (2010), Internally consistent geothermometers for garnet peridotites and pyroxenites, </w:delText>
        </w:r>
        <w:r>
          <w:rPr>
            <w:i/>
          </w:rPr>
          <w:delText>Contributions to Mineralogy and Petrology</w:delText>
        </w:r>
        <w:r>
          <w:delText xml:space="preserve">, </w:delText>
        </w:r>
        <w:r>
          <w:rPr>
            <w:i/>
          </w:rPr>
          <w:delText>159</w:delText>
        </w:r>
        <w:r>
          <w:delText>(3), 411–427, doi:</w:delText>
        </w:r>
        <w:r w:rsidR="00C93D73">
          <w:fldChar w:fldCharType="begin"/>
        </w:r>
        <w:r w:rsidR="00C93D73">
          <w:delInstrText xml:space="preserve"> HYPERLINK "htt</w:delInstrText>
        </w:r>
        <w:r w:rsidR="00C93D73">
          <w:delInstrText xml:space="preserve">ps://doi.org/10.1007/s00410-009-0455-9" \h </w:delInstrText>
        </w:r>
        <w:r w:rsidR="00C93D73">
          <w:fldChar w:fldCharType="separate"/>
        </w:r>
        <w:r>
          <w:rPr>
            <w:rStyle w:val="Hyperlink"/>
          </w:rPr>
          <w:delText>10.1007/s00410-009-0455-9</w:delText>
        </w:r>
        <w:r w:rsidR="00C93D73">
          <w:rPr>
            <w:rStyle w:val="Hyperlink"/>
          </w:rPr>
          <w:fldChar w:fldCharType="end"/>
        </w:r>
        <w:r>
          <w:delText>.</w:delText>
        </w:r>
      </w:del>
    </w:p>
    <w:p w14:paraId="724F409E" w14:textId="77777777" w:rsidR="000E1660" w:rsidRDefault="00137478">
      <w:pPr>
        <w:pStyle w:val="Bibliography"/>
        <w:rPr>
          <w:del w:id="732" w:author="Jason" w:date="2017-05-17T23:05:00Z"/>
        </w:rPr>
      </w:pPr>
      <w:del w:id="733" w:author="Jason" w:date="2017-05-17T23:05:00Z">
        <w:r>
          <w:delText xml:space="preserve">Nimis, P., and W. R. Taylor (2000), Single clinopyroxene thermobarometry for garnet peridotites. part i. calibration and testing of a cr-in-cpx barometer and an enstatite-in-cpx thermometer, </w:delText>
        </w:r>
        <w:r>
          <w:rPr>
            <w:i/>
          </w:rPr>
          <w:delText>Contributions to Mineralogy and Petrology</w:delText>
        </w:r>
        <w:r>
          <w:delText xml:space="preserve">, </w:delText>
        </w:r>
        <w:r>
          <w:rPr>
            <w:i/>
          </w:rPr>
          <w:delText>139</w:delText>
        </w:r>
        <w:r>
          <w:delText>(5), 541–554, doi:</w:delText>
        </w:r>
        <w:r w:rsidR="00C93D73">
          <w:fldChar w:fldCharType="begin"/>
        </w:r>
        <w:r w:rsidR="00C93D73">
          <w:delInstrText xml:space="preserve"> HYPERLINK "https://doi.org/10.1007/s004100000156" \h </w:delInstrText>
        </w:r>
        <w:r w:rsidR="00C93D73">
          <w:fldChar w:fldCharType="separate"/>
        </w:r>
        <w:r>
          <w:rPr>
            <w:rStyle w:val="Hyperlink"/>
          </w:rPr>
          <w:delText>10.1007/s004100000156</w:delText>
        </w:r>
        <w:r w:rsidR="00C93D73">
          <w:rPr>
            <w:rStyle w:val="Hyperlink"/>
          </w:rPr>
          <w:fldChar w:fldCharType="end"/>
        </w:r>
        <w:r>
          <w:delText>.</w:delText>
        </w:r>
      </w:del>
    </w:p>
    <w:p w14:paraId="656EE01D" w14:textId="77777777" w:rsidR="000E1660" w:rsidRDefault="00137478">
      <w:pPr>
        <w:pStyle w:val="Bibliography"/>
        <w:rPr>
          <w:del w:id="734" w:author="Jason" w:date="2017-05-17T23:05:00Z"/>
        </w:rPr>
      </w:pPr>
      <w:del w:id="735" w:author="Jason" w:date="2017-05-17T23:05:00Z">
        <w:r>
          <w:delText xml:space="preserve">Ozacar, A. A., and G. Zandt (2009), Crustal structure and seismic anisotropy near the san andreas fault at parkfield, california, </w:delText>
        </w:r>
        <w:r>
          <w:rPr>
            <w:i/>
          </w:rPr>
          <w:delText>Geophysical Journal International</w:delText>
        </w:r>
        <w:r>
          <w:delText xml:space="preserve">, </w:delText>
        </w:r>
        <w:r>
          <w:rPr>
            <w:i/>
          </w:rPr>
          <w:delText>178</w:delText>
        </w:r>
        <w:r>
          <w:delText>(2), 1098–1104, doi:</w:delText>
        </w:r>
        <w:r w:rsidR="00C93D73">
          <w:fldChar w:fldCharType="begin"/>
        </w:r>
        <w:r w:rsidR="00C93D73">
          <w:delInstrText xml:space="preserve"> HYPERLINK "https://doi.org/10.1111/j.1365-246x.2009.04198.x" \h </w:delInstrText>
        </w:r>
        <w:r w:rsidR="00C93D73">
          <w:fldChar w:fldCharType="separate"/>
        </w:r>
        <w:r>
          <w:rPr>
            <w:rStyle w:val="Hyperlink"/>
          </w:rPr>
          <w:delText>10.1111/j.1365-246x.2009.04198.x</w:delText>
        </w:r>
        <w:r w:rsidR="00C93D73">
          <w:rPr>
            <w:rStyle w:val="Hyperlink"/>
          </w:rPr>
          <w:fldChar w:fldCharType="end"/>
        </w:r>
        <w:r>
          <w:delText>.</w:delText>
        </w:r>
      </w:del>
    </w:p>
    <w:p w14:paraId="699895F8" w14:textId="77777777" w:rsidR="000E1660" w:rsidRDefault="00137478">
      <w:pPr>
        <w:pStyle w:val="Bibliography"/>
        <w:rPr>
          <w:del w:id="736" w:author="Jason" w:date="2017-05-17T23:05:00Z"/>
        </w:rPr>
      </w:pPr>
      <w:del w:id="737" w:author="Jason" w:date="2017-05-17T23:05:00Z">
        <w:r>
          <w:delText xml:space="preserve">O’Neill, H. (1981), The transition between spinel lherzolite and garnet lherzolite, and its use as a geobarometer, </w:delText>
        </w:r>
        <w:r>
          <w:rPr>
            <w:i/>
          </w:rPr>
          <w:delText>Contributions to Mineralogy and Petrology</w:delText>
        </w:r>
        <w:r>
          <w:delText xml:space="preserve">, </w:delText>
        </w:r>
        <w:r>
          <w:rPr>
            <w:i/>
          </w:rPr>
          <w:delText>77</w:delText>
        </w:r>
        <w:r>
          <w:delText>, 185–194.</w:delText>
        </w:r>
      </w:del>
    </w:p>
    <w:p w14:paraId="1DBE3857" w14:textId="77777777" w:rsidR="000E1660" w:rsidRDefault="00137478">
      <w:pPr>
        <w:pStyle w:val="Bibliography"/>
        <w:rPr>
          <w:del w:id="738" w:author="Jason" w:date="2017-05-17T23:05:00Z"/>
        </w:rPr>
      </w:pPr>
      <w:del w:id="739" w:author="Jason" w:date="2017-05-17T23:05:00Z">
        <w:r>
          <w:delText xml:space="preserve">O’Reilly, S. Y. (1997), Minor elements in olivine from spinel lherzolite xenoliths: Implications for thermobarometry, </w:delText>
        </w:r>
        <w:r>
          <w:rPr>
            <w:i/>
          </w:rPr>
          <w:delText>Mineralogical Magazine</w:delText>
        </w:r>
        <w:r>
          <w:delText xml:space="preserve">, </w:delText>
        </w:r>
        <w:r>
          <w:rPr>
            <w:i/>
          </w:rPr>
          <w:delText>61</w:delText>
        </w:r>
        <w:r>
          <w:delText>(405), 257–269, doi:</w:delText>
        </w:r>
        <w:r w:rsidR="00C93D73">
          <w:fldChar w:fldCharType="begin"/>
        </w:r>
        <w:r w:rsidR="00C93D73">
          <w:delInstrText xml:space="preserve"> HYPERLINK "https://doi.org/10.1180/minmag.1997.061.405.09" \h </w:delInstrText>
        </w:r>
        <w:r w:rsidR="00C93D73">
          <w:fldChar w:fldCharType="separate"/>
        </w:r>
        <w:r>
          <w:rPr>
            <w:rStyle w:val="Hyperlink"/>
          </w:rPr>
          <w:delText>10.1180/minmag.1997.061.405.09</w:delText>
        </w:r>
        <w:r w:rsidR="00C93D73">
          <w:rPr>
            <w:rStyle w:val="Hyperlink"/>
          </w:rPr>
          <w:fldChar w:fldCharType="end"/>
        </w:r>
        <w:r>
          <w:delText>.</w:delText>
        </w:r>
      </w:del>
    </w:p>
    <w:p w14:paraId="25843501" w14:textId="77777777" w:rsidR="000E1660" w:rsidRDefault="00137478">
      <w:pPr>
        <w:pStyle w:val="Bibliography"/>
        <w:rPr>
          <w:del w:id="740" w:author="Jason" w:date="2017-05-17T23:05:00Z"/>
        </w:rPr>
      </w:pPr>
      <w:del w:id="741" w:author="Jason" w:date="2017-05-17T23:05:00Z">
        <w:r>
          <w:delText xml:space="preserve">O’Reilly, S. Y., and W. L. Griffin (2010), The continental lithosphere-asthenosphere boundary: Can we sample it?, </w:delText>
        </w:r>
        <w:r>
          <w:rPr>
            <w:i/>
          </w:rPr>
          <w:delText>Lithos</w:delText>
        </w:r>
        <w:r>
          <w:delText xml:space="preserve">, </w:delText>
        </w:r>
        <w:r>
          <w:rPr>
            <w:i/>
          </w:rPr>
          <w:delText>120</w:delText>
        </w:r>
        <w:r>
          <w:delText>(1-2), 1–13, doi:</w:delText>
        </w:r>
        <w:r w:rsidR="00C93D73">
          <w:fldChar w:fldCharType="begin"/>
        </w:r>
        <w:r w:rsidR="00C93D73">
          <w:delInstrText xml:space="preserve"> HYPERLINK "https://doi.org/10.1016/j.lithos.2010.03.016" \h </w:delInstrText>
        </w:r>
        <w:r w:rsidR="00C93D73">
          <w:fldChar w:fldCharType="separate"/>
        </w:r>
        <w:r>
          <w:rPr>
            <w:rStyle w:val="Hyperlink"/>
          </w:rPr>
          <w:delText>10.1016/j.lithos.2010.03.016</w:delText>
        </w:r>
        <w:r w:rsidR="00C93D73">
          <w:rPr>
            <w:rStyle w:val="Hyperlink"/>
          </w:rPr>
          <w:fldChar w:fldCharType="end"/>
        </w:r>
        <w:r>
          <w:delText>.</w:delText>
        </w:r>
      </w:del>
    </w:p>
    <w:p w14:paraId="5BF22135" w14:textId="77777777" w:rsidR="000E1660" w:rsidRDefault="00137478">
      <w:pPr>
        <w:pStyle w:val="Bibliography"/>
        <w:rPr>
          <w:del w:id="742" w:author="Jason" w:date="2017-05-17T23:05:00Z"/>
        </w:rPr>
      </w:pPr>
      <w:del w:id="743" w:author="Jason" w:date="2017-05-17T23:05:00Z">
        <w:r>
          <w:delText xml:space="preserve">Page, B. M. (1981), The southern coast ranges, edited by W. Ernst, </w:delText>
        </w:r>
        <w:r>
          <w:rPr>
            <w:i/>
          </w:rPr>
          <w:delText>The geotectonic development of California; Rubey Volume I</w:delText>
        </w:r>
        <w:r>
          <w:delText xml:space="preserve">, </w:delText>
        </w:r>
        <w:r>
          <w:rPr>
            <w:i/>
          </w:rPr>
          <w:delText>1</w:delText>
        </w:r>
        <w:r>
          <w:delText>, 329–417.</w:delText>
        </w:r>
      </w:del>
    </w:p>
    <w:p w14:paraId="72F0D0C8" w14:textId="77777777" w:rsidR="000E1660" w:rsidRDefault="00137478">
      <w:pPr>
        <w:pStyle w:val="Bibliography"/>
        <w:rPr>
          <w:del w:id="744" w:author="Jason" w:date="2017-05-17T23:05:00Z"/>
        </w:rPr>
      </w:pPr>
      <w:del w:id="745" w:author="Jason" w:date="2017-05-17T23:05:00Z">
        <w:r>
          <w:delText xml:space="preserve">Pike, J. E. N., and E. C. Schwarzman (1977), Classification of textures in ultramafic xenoliths, </w:delText>
        </w:r>
        <w:r>
          <w:rPr>
            <w:i/>
          </w:rPr>
          <w:delText>The Journal of Geology</w:delText>
        </w:r>
        <w:r>
          <w:delText xml:space="preserve">, </w:delText>
        </w:r>
        <w:r>
          <w:rPr>
            <w:i/>
          </w:rPr>
          <w:delText>85</w:delText>
        </w:r>
        <w:r>
          <w:delText>(1), 49–61, doi:</w:delText>
        </w:r>
        <w:r w:rsidR="00C93D73">
          <w:fldChar w:fldCharType="begin"/>
        </w:r>
        <w:r w:rsidR="00C93D73">
          <w:delInstrText xml:space="preserve"> HYPERLINK "https://d</w:delInstrText>
        </w:r>
        <w:r w:rsidR="00C93D73">
          <w:delInstrText xml:space="preserve">oi.org/10.2307/30068676" \h </w:delInstrText>
        </w:r>
        <w:r w:rsidR="00C93D73">
          <w:fldChar w:fldCharType="separate"/>
        </w:r>
        <w:r>
          <w:rPr>
            <w:rStyle w:val="Hyperlink"/>
          </w:rPr>
          <w:delText>10.2307/30068676</w:delText>
        </w:r>
        <w:r w:rsidR="00C93D73">
          <w:rPr>
            <w:rStyle w:val="Hyperlink"/>
          </w:rPr>
          <w:fldChar w:fldCharType="end"/>
        </w:r>
        <w:r>
          <w:delText>.</w:delText>
        </w:r>
      </w:del>
    </w:p>
    <w:p w14:paraId="1B868364" w14:textId="77777777" w:rsidR="000E1660" w:rsidRDefault="00137478">
      <w:pPr>
        <w:pStyle w:val="Bibliography"/>
        <w:rPr>
          <w:del w:id="746" w:author="Jason" w:date="2017-05-17T23:05:00Z"/>
        </w:rPr>
      </w:pPr>
      <w:del w:id="747" w:author="Jason" w:date="2017-05-17T23:05:00Z">
        <w:r>
          <w:delText xml:space="preserve">Pikser, J. E., D. W. Forsyth, and G. Hirth (2012), Along-strike translation of a fossil slab, </w:delText>
        </w:r>
        <w:r>
          <w:rPr>
            <w:i/>
          </w:rPr>
          <w:delText>Earth and Planetary Science Letters</w:delText>
        </w:r>
        <w:r>
          <w:delText xml:space="preserve">, </w:delText>
        </w:r>
        <w:r>
          <w:rPr>
            <w:i/>
          </w:rPr>
          <w:delText>331-332</w:delText>
        </w:r>
        <w:r>
          <w:delText>, 315–321, doi:</w:delText>
        </w:r>
        <w:r w:rsidR="00C93D73">
          <w:fldChar w:fldCharType="begin"/>
        </w:r>
        <w:r w:rsidR="00C93D73">
          <w:delInstrText xml:space="preserve"> HYPERLINK "https://doi.org/10.1016/j.epsl.2012.03.027</w:delInstrText>
        </w:r>
        <w:r w:rsidR="00C93D73">
          <w:delInstrText xml:space="preserve">" \h </w:delInstrText>
        </w:r>
        <w:r w:rsidR="00C93D73">
          <w:fldChar w:fldCharType="separate"/>
        </w:r>
        <w:r>
          <w:rPr>
            <w:rStyle w:val="Hyperlink"/>
          </w:rPr>
          <w:delText>10.1016/j.epsl.2012.03.027</w:delText>
        </w:r>
        <w:r w:rsidR="00C93D73">
          <w:rPr>
            <w:rStyle w:val="Hyperlink"/>
          </w:rPr>
          <w:fldChar w:fldCharType="end"/>
        </w:r>
        <w:r>
          <w:delText>.</w:delText>
        </w:r>
      </w:del>
    </w:p>
    <w:p w14:paraId="126B5B30" w14:textId="77777777" w:rsidR="000E1660" w:rsidRDefault="00137478">
      <w:pPr>
        <w:pStyle w:val="Bibliography"/>
        <w:rPr>
          <w:del w:id="748" w:author="Jason" w:date="2017-05-17T23:05:00Z"/>
        </w:rPr>
      </w:pPr>
      <w:del w:id="749" w:author="Jason" w:date="2017-05-17T23:05:00Z">
        <w:r>
          <w:delText xml:space="preserve">Platt, J. P., and W. M. Behr (2011), Deep structure of lithospheric fault zones, </w:delText>
        </w:r>
        <w:r>
          <w:rPr>
            <w:i/>
          </w:rPr>
          <w:delText>Geophysical Research Letters</w:delText>
        </w:r>
        <w:r>
          <w:delText xml:space="preserve">, </w:delText>
        </w:r>
        <w:r>
          <w:rPr>
            <w:i/>
          </w:rPr>
          <w:delText>38</w:delText>
        </w:r>
        <w:r>
          <w:delText>(24), n/a—–n/a, doi:</w:delText>
        </w:r>
        <w:r w:rsidR="00C93D73">
          <w:fldChar w:fldCharType="begin"/>
        </w:r>
        <w:r w:rsidR="00C93D73">
          <w:delInstrText xml:space="preserve"> HYPERLINK "https://doi.org/10.1029/2011gl049719" \h </w:delInstrText>
        </w:r>
        <w:r w:rsidR="00C93D73">
          <w:fldChar w:fldCharType="separate"/>
        </w:r>
        <w:r>
          <w:rPr>
            <w:rStyle w:val="Hyperlink"/>
          </w:rPr>
          <w:delText>10.1029/2011gl049719</w:delText>
        </w:r>
        <w:r w:rsidR="00C93D73">
          <w:rPr>
            <w:rStyle w:val="Hyperlink"/>
          </w:rPr>
          <w:fldChar w:fldCharType="end"/>
        </w:r>
        <w:r>
          <w:delText>.</w:delText>
        </w:r>
      </w:del>
    </w:p>
    <w:p w14:paraId="3B95FB55" w14:textId="77777777" w:rsidR="000E1660" w:rsidRDefault="00137478">
      <w:pPr>
        <w:pStyle w:val="Bibliography"/>
        <w:rPr>
          <w:del w:id="750" w:author="Jason" w:date="2017-05-17T23:05:00Z"/>
        </w:rPr>
      </w:pPr>
      <w:del w:id="751" w:author="Jason" w:date="2017-05-17T23:05:00Z">
        <w:r>
          <w:delText xml:space="preserve">Pollack, H. N., and D. S. Chapman (1977), On the regional variation of heat flow, geotherms, and lithospheric thickness, </w:delText>
        </w:r>
        <w:r>
          <w:rPr>
            <w:i/>
          </w:rPr>
          <w:delText>Tectonophysics</w:delText>
        </w:r>
        <w:r>
          <w:delText xml:space="preserve">, </w:delText>
        </w:r>
        <w:r>
          <w:rPr>
            <w:i/>
          </w:rPr>
          <w:delText>38</w:delText>
        </w:r>
        <w:r>
          <w:delText>(3-4), 279–296, doi:</w:delText>
        </w:r>
        <w:r w:rsidR="00C93D73">
          <w:fldChar w:fldCharType="begin"/>
        </w:r>
        <w:r w:rsidR="00C93D73">
          <w:delInstrText xml:space="preserve"> HYPERLINK "https://doi.org/10.1016/0040-1951(77)90215-3" \h </w:delInstrText>
        </w:r>
        <w:r w:rsidR="00C93D73">
          <w:fldChar w:fldCharType="separate"/>
        </w:r>
        <w:r>
          <w:rPr>
            <w:rStyle w:val="Hyperlink"/>
          </w:rPr>
          <w:delText>10.1016/0040-1951(77)90215-3</w:delText>
        </w:r>
        <w:r w:rsidR="00C93D73">
          <w:rPr>
            <w:rStyle w:val="Hyperlink"/>
          </w:rPr>
          <w:fldChar w:fldCharType="end"/>
        </w:r>
        <w:r>
          <w:delText>.</w:delText>
        </w:r>
      </w:del>
    </w:p>
    <w:p w14:paraId="03D7BCE1" w14:textId="77777777" w:rsidR="000E1660" w:rsidRDefault="00137478">
      <w:pPr>
        <w:pStyle w:val="Bibliography"/>
        <w:rPr>
          <w:del w:id="752" w:author="Jason" w:date="2017-05-17T23:05:00Z"/>
        </w:rPr>
      </w:pPr>
      <w:del w:id="753" w:author="Jason" w:date="2017-05-17T23:05:00Z">
        <w:r>
          <w:delText xml:space="preserve">Robinson, J. A. C., and B. J. Wood (1998), The depth of the spinel to garnet transition at the peridotite solidus, </w:delText>
        </w:r>
        <w:r>
          <w:rPr>
            <w:i/>
          </w:rPr>
          <w:delText>Earth and Planetary Science Letters</w:delText>
        </w:r>
        <w:r>
          <w:delText xml:space="preserve">, </w:delText>
        </w:r>
        <w:r>
          <w:rPr>
            <w:i/>
          </w:rPr>
          <w:delText>164</w:delText>
        </w:r>
        <w:r>
          <w:delText>(1-2), 277–284, doi:</w:delText>
        </w:r>
        <w:r w:rsidR="00C93D73">
          <w:fldChar w:fldCharType="begin"/>
        </w:r>
        <w:r w:rsidR="00C93D73">
          <w:delInstrText xml:space="preserve"> HYPERLINK "https://doi.org/10.1016/S0012-821X(98)00213-1" \h </w:delInstrText>
        </w:r>
        <w:r w:rsidR="00C93D73">
          <w:fldChar w:fldCharType="separate"/>
        </w:r>
        <w:r>
          <w:rPr>
            <w:rStyle w:val="Hyperlink"/>
          </w:rPr>
          <w:delText>10.1016/S0012-821X(98)00213-1</w:delText>
        </w:r>
        <w:r w:rsidR="00C93D73">
          <w:rPr>
            <w:rStyle w:val="Hyperlink"/>
          </w:rPr>
          <w:fldChar w:fldCharType="end"/>
        </w:r>
        <w:r>
          <w:delText>.</w:delText>
        </w:r>
      </w:del>
    </w:p>
    <w:p w14:paraId="0675C4C8" w14:textId="77777777" w:rsidR="000E1660" w:rsidRDefault="00137478">
      <w:pPr>
        <w:pStyle w:val="Bibliography"/>
        <w:rPr>
          <w:del w:id="754" w:author="Jason" w:date="2017-05-17T23:05:00Z"/>
        </w:rPr>
      </w:pPr>
      <w:del w:id="755" w:author="Jason" w:date="2017-05-17T23:05:00Z">
        <w:r>
          <w:delText xml:space="preserve">Royden, L. (1993), The steady state thermal structure of eroding orogenic belts and accretionary prisms, </w:delText>
        </w:r>
        <w:r>
          <w:rPr>
            <w:i/>
          </w:rPr>
          <w:delText>Journal of Geophysical Research: Solid Earth</w:delText>
        </w:r>
        <w:r>
          <w:delText xml:space="preserve">, </w:delText>
        </w:r>
        <w:r>
          <w:rPr>
            <w:i/>
          </w:rPr>
          <w:delText>98</w:delText>
        </w:r>
        <w:r>
          <w:delText>, 4487–4507.</w:delText>
        </w:r>
      </w:del>
    </w:p>
    <w:p w14:paraId="6F0AD33E" w14:textId="77777777" w:rsidR="000E1660" w:rsidRDefault="00137478">
      <w:pPr>
        <w:pStyle w:val="Bibliography"/>
        <w:rPr>
          <w:del w:id="756" w:author="Jason" w:date="2017-05-17T23:05:00Z"/>
        </w:rPr>
      </w:pPr>
      <w:del w:id="757" w:author="Jason" w:date="2017-05-17T23:05:00Z">
        <w:r>
          <w:delText xml:space="preserve">Saleeby, J. (2003), Production and loss of high-density batholithic root, southern sierra nevada, california, </w:delText>
        </w:r>
        <w:r>
          <w:rPr>
            <w:i/>
          </w:rPr>
          <w:delText>Tectonics</w:delText>
        </w:r>
        <w:r>
          <w:delText xml:space="preserve">, </w:delText>
        </w:r>
        <w:r>
          <w:rPr>
            <w:i/>
          </w:rPr>
          <w:delText>22</w:delText>
        </w:r>
        <w:r>
          <w:delText>(6), 1064, doi:</w:delText>
        </w:r>
        <w:r w:rsidR="00C93D73">
          <w:fldChar w:fldCharType="begin"/>
        </w:r>
        <w:r w:rsidR="00C93D73">
          <w:delInstrText xml:space="preserve"> HYPERLINK "https://doi.org/10.1029/2002TC001374" \h </w:delInstrText>
        </w:r>
        <w:r w:rsidR="00C93D73">
          <w:fldChar w:fldCharType="separate"/>
        </w:r>
        <w:r>
          <w:rPr>
            <w:rStyle w:val="Hyperlink"/>
          </w:rPr>
          <w:delText>10.1029/2002TC001374</w:delText>
        </w:r>
        <w:r w:rsidR="00C93D73">
          <w:rPr>
            <w:rStyle w:val="Hyperlink"/>
          </w:rPr>
          <w:fldChar w:fldCharType="end"/>
        </w:r>
        <w:r>
          <w:delText>.</w:delText>
        </w:r>
      </w:del>
    </w:p>
    <w:p w14:paraId="0D56E045" w14:textId="77777777" w:rsidR="000E1660" w:rsidRDefault="00137478">
      <w:pPr>
        <w:pStyle w:val="Bibliography"/>
        <w:rPr>
          <w:del w:id="758" w:author="Jason" w:date="2017-05-17T23:05:00Z"/>
        </w:rPr>
      </w:pPr>
      <w:del w:id="759" w:author="Jason" w:date="2017-05-17T23:05:00Z">
        <w:r>
          <w:delText xml:space="preserve">Saleeby, J. B., Z. Saleeby, J. Robbins, and J. Gillespie (2016), Sediment provenance and dispersal of neogene-quaternary strata of the southeastern san joaquin basin and its transition into the southern sierra nevada, california, </w:delText>
        </w:r>
        <w:r>
          <w:rPr>
            <w:i/>
          </w:rPr>
          <w:delText>Geosphere</w:delText>
        </w:r>
        <w:r>
          <w:delText>.</w:delText>
        </w:r>
      </w:del>
    </w:p>
    <w:p w14:paraId="58E67C86" w14:textId="77777777" w:rsidR="000E1660" w:rsidRDefault="00137478">
      <w:pPr>
        <w:pStyle w:val="Bibliography"/>
        <w:rPr>
          <w:del w:id="760" w:author="Jason" w:date="2017-05-17T23:05:00Z"/>
        </w:rPr>
      </w:pPr>
      <w:del w:id="761" w:author="Jason" w:date="2017-05-17T23:05:00Z">
        <w:r>
          <w:delText xml:space="preserve">Saleeby, J., and and 12 contributors (1986), Continent-ocean transect, corridor c2, monterey bay offshore to the colorado plateau, in </w:delText>
        </w:r>
        <w:r>
          <w:rPr>
            <w:i/>
          </w:rPr>
          <w:delText>Geologic society of america map and chart series tra c2, 2 sheets, scale 1:500,000</w:delText>
        </w:r>
        <w:r>
          <w:delText>, p. 87.</w:delText>
        </w:r>
      </w:del>
    </w:p>
    <w:p w14:paraId="1D440922" w14:textId="77777777" w:rsidR="000E1660" w:rsidRDefault="00137478">
      <w:pPr>
        <w:pStyle w:val="Bibliography"/>
        <w:rPr>
          <w:del w:id="762" w:author="Jason" w:date="2017-05-17T23:05:00Z"/>
        </w:rPr>
      </w:pPr>
      <w:del w:id="763" w:author="Jason" w:date="2017-05-17T23:05:00Z">
        <w:r>
          <w:delText xml:space="preserve">Saleeby, J., K. A. Farley, R. W. Kistler, and R. J. Fleck (2007), Thermal evolution and exhumation of deep-level batholithic exposures, southernmost sierra nevada, california, in </w:delText>
        </w:r>
        <w:r>
          <w:rPr>
            <w:i/>
          </w:rPr>
          <w:delText>Special paper 419: Convergent margin terranes and associated regions: A tribute to w.G. ernst</w:delText>
        </w:r>
        <w:r>
          <w:delText>, pp. 39–66, Geological Society of America.</w:delText>
        </w:r>
      </w:del>
    </w:p>
    <w:p w14:paraId="561F18C5" w14:textId="77777777" w:rsidR="000E1660" w:rsidRDefault="00137478">
      <w:pPr>
        <w:pStyle w:val="Bibliography"/>
        <w:rPr>
          <w:del w:id="764" w:author="Jason" w:date="2017-05-17T23:05:00Z"/>
        </w:rPr>
      </w:pPr>
      <w:del w:id="765" w:author="Jason" w:date="2017-05-17T23:05:00Z">
        <w:r>
          <w:delText xml:space="preserve">Saleeby, J., L. L. Pourhiet, Z. Saleeby, and M. Gurnis (2012), Epeirogenic transients related to mantle lithosphere removal in the southern sierra nevada region, california, part i: Implications of thermomechanical modeling, </w:delText>
        </w:r>
        <w:r>
          <w:rPr>
            <w:i/>
          </w:rPr>
          <w:delText>Geosphere</w:delText>
        </w:r>
        <w:r>
          <w:delText xml:space="preserve">, </w:delText>
        </w:r>
        <w:r>
          <w:rPr>
            <w:i/>
          </w:rPr>
          <w:delText>8</w:delText>
        </w:r>
        <w:r>
          <w:delText>(6), 1286–1309, doi:</w:delText>
        </w:r>
        <w:r>
          <w:fldChar w:fldCharType="begin"/>
        </w:r>
        <w:r>
          <w:delInstrText xml:space="preserve"> HYPERLINK "https://doi.org/10.1130/ges00746.1" \h </w:delInstrText>
        </w:r>
        <w:r>
          <w:fldChar w:fldCharType="separate"/>
        </w:r>
        <w:r>
          <w:rPr>
            <w:rStyle w:val="Hyperlink"/>
          </w:rPr>
          <w:delText>10.1130/ges00746.1</w:delText>
        </w:r>
        <w:r>
          <w:rPr>
            <w:rStyle w:val="Hyperlink"/>
          </w:rPr>
          <w:fldChar w:fldCharType="end"/>
        </w:r>
        <w:r>
          <w:delText>.</w:delText>
        </w:r>
      </w:del>
    </w:p>
    <w:p w14:paraId="020618FC" w14:textId="77777777" w:rsidR="000E1660" w:rsidRDefault="00137478">
      <w:pPr>
        <w:pStyle w:val="Bibliography"/>
        <w:rPr>
          <w:del w:id="766" w:author="Jason" w:date="2017-05-17T23:05:00Z"/>
        </w:rPr>
      </w:pPr>
      <w:del w:id="767" w:author="Jason" w:date="2017-05-17T23:05:00Z">
        <w:r>
          <w:delText xml:space="preserve">Saleeby, J., Z. Saleeby, and F. Sousa (2013), From deep to modern time along the western sierra nevada foothills of california , san joaquin to kern river drainages, </w:delText>
        </w:r>
        <w:r>
          <w:rPr>
            <w:i/>
          </w:rPr>
          <w:delText>0032</w:delText>
        </w:r>
        <w:r>
          <w:delText>(2), 1–26, doi:</w:delText>
        </w:r>
        <w:r w:rsidR="00C93D73">
          <w:fldChar w:fldCharType="begin"/>
        </w:r>
        <w:r w:rsidR="00C93D73">
          <w:delInstrText xml:space="preserve"> HYPERLINK "https://doi.org/10.1130/2013.0032(03)." \h </w:delInstrText>
        </w:r>
        <w:r w:rsidR="00C93D73">
          <w:fldChar w:fldCharType="separate"/>
        </w:r>
        <w:r>
          <w:rPr>
            <w:rStyle w:val="Hyperlink"/>
          </w:rPr>
          <w:delText>10.1130/2013.0032(03).</w:delText>
        </w:r>
        <w:r w:rsidR="00C93D73">
          <w:rPr>
            <w:rStyle w:val="Hyperlink"/>
          </w:rPr>
          <w:fldChar w:fldCharType="end"/>
        </w:r>
      </w:del>
    </w:p>
    <w:p w14:paraId="3EF91FBD" w14:textId="77777777" w:rsidR="000E1660" w:rsidRDefault="00137478">
      <w:pPr>
        <w:pStyle w:val="Bibliography"/>
        <w:rPr>
          <w:del w:id="768" w:author="Jason" w:date="2017-05-17T23:05:00Z"/>
        </w:rPr>
      </w:pPr>
      <w:del w:id="769" w:author="Jason" w:date="2017-05-17T23:05:00Z">
        <w:r>
          <w:delText xml:space="preserve">Seiders, V. (1989), Geologic map of the burnett peak quadrangle, monterey and san luis obispo counties, california, </w:delText>
        </w:r>
        <w:r>
          <w:rPr>
            <w:i/>
          </w:rPr>
          <w:delText>U.S. Geological Survey Geologic Maps</w:delText>
        </w:r>
        <w:r>
          <w:delText>.</w:delText>
        </w:r>
      </w:del>
    </w:p>
    <w:p w14:paraId="7643653C" w14:textId="77777777" w:rsidR="000E1660" w:rsidRDefault="00137478">
      <w:pPr>
        <w:pStyle w:val="Bibliography"/>
        <w:rPr>
          <w:del w:id="770" w:author="Jason" w:date="2017-05-17T23:05:00Z"/>
        </w:rPr>
      </w:pPr>
      <w:del w:id="771" w:author="Jason" w:date="2017-05-17T23:05:00Z">
        <w:r>
          <w:delText xml:space="preserve">Seton, M. et al. (2012), Global continental and ocean basin reconstructions since 200Ma, </w:delText>
        </w:r>
        <w:r>
          <w:rPr>
            <w:i/>
          </w:rPr>
          <w:delText>Earth-Science Reviews</w:delText>
        </w:r>
        <w:r>
          <w:delText xml:space="preserve">, </w:delText>
        </w:r>
        <w:r>
          <w:rPr>
            <w:i/>
          </w:rPr>
          <w:delText>113</w:delText>
        </w:r>
        <w:r>
          <w:delText>(3-4), 212–270, doi:</w:delText>
        </w:r>
        <w:r w:rsidR="00C93D73">
          <w:fldChar w:fldCharType="begin"/>
        </w:r>
        <w:r w:rsidR="00C93D73">
          <w:delInstrText xml:space="preserve"> HYPERLINK "https://doi.org/10.1016/j.earscirev.2012.03.002" \h </w:delInstrText>
        </w:r>
        <w:r w:rsidR="00C93D73">
          <w:fldChar w:fldCharType="separate"/>
        </w:r>
        <w:r>
          <w:rPr>
            <w:rStyle w:val="Hyperlink"/>
          </w:rPr>
          <w:delText>10.1016/j.earscirev.2012.03.002</w:delText>
        </w:r>
        <w:r w:rsidR="00C93D73">
          <w:rPr>
            <w:rStyle w:val="Hyperlink"/>
          </w:rPr>
          <w:fldChar w:fldCharType="end"/>
        </w:r>
        <w:r>
          <w:delText>.</w:delText>
        </w:r>
      </w:del>
    </w:p>
    <w:p w14:paraId="128F9BE5" w14:textId="77777777" w:rsidR="000E1660" w:rsidRDefault="00137478">
      <w:pPr>
        <w:pStyle w:val="Bibliography"/>
        <w:rPr>
          <w:del w:id="772" w:author="Jason" w:date="2017-05-17T23:05:00Z"/>
        </w:rPr>
      </w:pPr>
      <w:del w:id="773" w:author="Jason" w:date="2017-05-17T23:05:00Z">
        <w:r>
          <w:delText xml:space="preserve">Sharma, M., A. R. Basu, R. B. Cole, and P. G. DeCelles (1991), Basalt-rhyolite volcanism by {MORB}-continental crust interaction: Nd, sr-isotopic and geochemical evidence from southern san joaquin basin, california, </w:delText>
        </w:r>
        <w:r>
          <w:rPr>
            <w:i/>
          </w:rPr>
          <w:delText>Contributions to Mineralogy and Petrology</w:delText>
        </w:r>
        <w:r>
          <w:delText xml:space="preserve">, </w:delText>
        </w:r>
        <w:r>
          <w:rPr>
            <w:i/>
          </w:rPr>
          <w:delText>109</w:delText>
        </w:r>
        <w:r>
          <w:delText>(2), 159–172, doi:</w:delText>
        </w:r>
        <w:r w:rsidR="00C93D73">
          <w:fldChar w:fldCharType="begin"/>
        </w:r>
        <w:r w:rsidR="00C93D73">
          <w:delInstrText xml:space="preserve"> HYPERLINK "https://doi.org/10.1007/bf00306476" \h </w:delInstrText>
        </w:r>
        <w:r w:rsidR="00C93D73">
          <w:fldChar w:fldCharType="separate"/>
        </w:r>
        <w:r>
          <w:rPr>
            <w:rStyle w:val="Hyperlink"/>
          </w:rPr>
          <w:delText>10.1007/bf00306476</w:delText>
        </w:r>
        <w:r w:rsidR="00C93D73">
          <w:rPr>
            <w:rStyle w:val="Hyperlink"/>
          </w:rPr>
          <w:fldChar w:fldCharType="end"/>
        </w:r>
        <w:r>
          <w:delText>.</w:delText>
        </w:r>
      </w:del>
    </w:p>
    <w:p w14:paraId="2A5C65A7" w14:textId="77777777" w:rsidR="000E1660" w:rsidRDefault="00137478">
      <w:pPr>
        <w:pStyle w:val="Bibliography"/>
        <w:rPr>
          <w:del w:id="774" w:author="Jason" w:date="2017-05-17T23:05:00Z"/>
        </w:rPr>
      </w:pPr>
      <w:del w:id="775" w:author="Jason" w:date="2017-05-17T23:05:00Z">
        <w:r>
          <w:delText xml:space="preserve">Sharman, G. R., S. A. Graham, M. Grove, and J. K. Hourigan (2013), A reappraisal of the early slip history of the san andreas fault, central california, {USA}, </w:delText>
        </w:r>
        <w:r>
          <w:rPr>
            <w:i/>
          </w:rPr>
          <w:delText>Geology</w:delText>
        </w:r>
        <w:r>
          <w:delText xml:space="preserve">, </w:delText>
        </w:r>
        <w:r>
          <w:rPr>
            <w:i/>
          </w:rPr>
          <w:delText>41</w:delText>
        </w:r>
        <w:r>
          <w:delText>(7), 727–730, doi:</w:delText>
        </w:r>
        <w:r w:rsidR="00C93D73">
          <w:fldChar w:fldCharType="begin"/>
        </w:r>
        <w:r w:rsidR="00C93D73">
          <w:delInstrText xml:space="preserve"> HYPERLINK "https://doi.org/10.1130/g34214.1" \h </w:delInstrText>
        </w:r>
        <w:r w:rsidR="00C93D73">
          <w:fldChar w:fldCharType="separate"/>
        </w:r>
        <w:r>
          <w:rPr>
            <w:rStyle w:val="Hyperlink"/>
          </w:rPr>
          <w:delText>10.1130/g34214.1</w:delText>
        </w:r>
        <w:r w:rsidR="00C93D73">
          <w:rPr>
            <w:rStyle w:val="Hyperlink"/>
          </w:rPr>
          <w:fldChar w:fldCharType="end"/>
        </w:r>
        <w:r>
          <w:delText>.</w:delText>
        </w:r>
      </w:del>
    </w:p>
    <w:p w14:paraId="35B479C1" w14:textId="77777777" w:rsidR="000E1660" w:rsidRDefault="00137478">
      <w:pPr>
        <w:pStyle w:val="Bibliography"/>
        <w:rPr>
          <w:del w:id="776" w:author="Jason" w:date="2017-05-17T23:05:00Z"/>
        </w:rPr>
      </w:pPr>
      <w:del w:id="777" w:author="Jason" w:date="2017-05-17T23:05:00Z">
        <w:r>
          <w:delText xml:space="preserve">Shervais, J. W., H. G. Wilshire, and E. C. Schwarzman (1973), Garnet clinopyroxenite xenolith from dish hill, california, </w:delText>
        </w:r>
        <w:r>
          <w:rPr>
            <w:i/>
          </w:rPr>
          <w:delText>Earth and Planetary Science Letters</w:delText>
        </w:r>
        <w:r>
          <w:delText xml:space="preserve">, </w:delText>
        </w:r>
        <w:r>
          <w:rPr>
            <w:i/>
          </w:rPr>
          <w:delText>19</w:delText>
        </w:r>
        <w:r>
          <w:delText>(2), 120–130, doi:</w:delText>
        </w:r>
        <w:r w:rsidR="00C93D73">
          <w:fldChar w:fldCharType="begin"/>
        </w:r>
        <w:r w:rsidR="00C93D73">
          <w:delInstrText xml:space="preserve"> HYPERLINK "https://doi.org/10.1016/0012-821x(73)90106-4" \h </w:delInstrText>
        </w:r>
        <w:r w:rsidR="00C93D73">
          <w:fldChar w:fldCharType="separate"/>
        </w:r>
        <w:r>
          <w:rPr>
            <w:rStyle w:val="Hyperlink"/>
          </w:rPr>
          <w:delText>10.1016/0012-821x(73)90106-4</w:delText>
        </w:r>
        <w:r w:rsidR="00C93D73">
          <w:rPr>
            <w:rStyle w:val="Hyperlink"/>
          </w:rPr>
          <w:fldChar w:fldCharType="end"/>
        </w:r>
        <w:r>
          <w:delText>.</w:delText>
        </w:r>
      </w:del>
    </w:p>
    <w:p w14:paraId="67AFC2E5" w14:textId="77777777" w:rsidR="000E1660" w:rsidRDefault="00137478">
      <w:pPr>
        <w:pStyle w:val="Bibliography"/>
        <w:rPr>
          <w:del w:id="778" w:author="Jason" w:date="2017-05-17T23:05:00Z"/>
        </w:rPr>
      </w:pPr>
      <w:del w:id="779" w:author="Jason" w:date="2017-05-17T23:05:00Z">
        <w:r>
          <w:delText xml:space="preserve">Shields, J. E., and A. D. Chapman (2016), Late cretaceous tectonic displacement of sub-continental mantle lithosphere beneath the sw u.S. cordillera; mantle xenolith constraints from the colorado plateau transition zone (central arizona)., </w:delText>
        </w:r>
        <w:r>
          <w:rPr>
            <w:i/>
          </w:rPr>
          <w:delText>Abstracts with Programs - Geological Society of America</w:delText>
        </w:r>
        <w:r>
          <w:delText xml:space="preserve">, </w:delText>
        </w:r>
        <w:r>
          <w:rPr>
            <w:i/>
          </w:rPr>
          <w:delText>48</w:delText>
        </w:r>
        <w:r>
          <w:delText>(7), @Abstractno.267–12.</w:delText>
        </w:r>
      </w:del>
    </w:p>
    <w:p w14:paraId="5CD4A69A" w14:textId="77777777" w:rsidR="000E1660" w:rsidRDefault="00137478">
      <w:pPr>
        <w:pStyle w:val="Bibliography"/>
        <w:rPr>
          <w:del w:id="780" w:author="Jason" w:date="2017-05-17T23:05:00Z"/>
        </w:rPr>
      </w:pPr>
      <w:del w:id="781" w:author="Jason" w:date="2017-05-17T23:05:00Z">
        <w:r>
          <w:delText xml:space="preserve">Sliter, W. V. (1984), Foraminifers from cretaceous limestone of the franciscan complex, northern california, in </w:delText>
        </w:r>
        <w:r>
          <w:rPr>
            <w:i/>
          </w:rPr>
          <w:delText>Society of economic paleontologists and mineralogists, pacific section</w:delText>
        </w:r>
        <w:r>
          <w:delText>, edited by M. Blake, pp. 149–162, Los Angeles, California.</w:delText>
        </w:r>
      </w:del>
    </w:p>
    <w:p w14:paraId="650852DC" w14:textId="77777777" w:rsidR="000E1660" w:rsidRDefault="00137478">
      <w:pPr>
        <w:pStyle w:val="Bibliography"/>
        <w:rPr>
          <w:del w:id="782" w:author="Jason" w:date="2017-05-17T23:05:00Z"/>
        </w:rPr>
      </w:pPr>
      <w:del w:id="783" w:author="Jason" w:date="2017-05-17T23:05:00Z">
        <w:r>
          <w:delText xml:space="preserve">Smith, P. M., and P. D. Asimow (2005), Adiabat_1ph: A new public front-end to the melts, pMELTS, and pHMELTS models, </w:delText>
        </w:r>
        <w:r>
          <w:rPr>
            <w:i/>
          </w:rPr>
          <w:delText>Geochemistry, Geophysics, Geosystems</w:delText>
        </w:r>
        <w:r>
          <w:delText xml:space="preserve">, </w:delText>
        </w:r>
        <w:r>
          <w:rPr>
            <w:i/>
          </w:rPr>
          <w:delText>6</w:delText>
        </w:r>
        <w:r>
          <w:delText>(2), n/a–n/a, doi:</w:delText>
        </w:r>
        <w:r w:rsidR="00C93D73">
          <w:fldChar w:fldCharType="begin"/>
        </w:r>
        <w:r w:rsidR="00C93D73">
          <w:delInstrText xml:space="preserve"> HYPERLINK "https:</w:delInstrText>
        </w:r>
        <w:r w:rsidR="00C93D73">
          <w:delInstrText xml:space="preserve">//doi.org/10.1029/2004GC000816" \h </w:delInstrText>
        </w:r>
        <w:r w:rsidR="00C93D73">
          <w:fldChar w:fldCharType="separate"/>
        </w:r>
        <w:r>
          <w:rPr>
            <w:rStyle w:val="Hyperlink"/>
          </w:rPr>
          <w:delText>10.1029/2004GC000816</w:delText>
        </w:r>
        <w:r w:rsidR="00C93D73">
          <w:rPr>
            <w:rStyle w:val="Hyperlink"/>
          </w:rPr>
          <w:fldChar w:fldCharType="end"/>
        </w:r>
        <w:r>
          <w:delText>.</w:delText>
        </w:r>
      </w:del>
    </w:p>
    <w:p w14:paraId="0B5FB7DD" w14:textId="77777777" w:rsidR="000E1660" w:rsidRDefault="00137478">
      <w:pPr>
        <w:pStyle w:val="Bibliography"/>
        <w:rPr>
          <w:del w:id="784" w:author="Jason" w:date="2017-05-17T23:05:00Z"/>
        </w:rPr>
      </w:pPr>
      <w:del w:id="785" w:author="Jason" w:date="2017-05-17T23:05:00Z">
        <w:r>
          <w:delText xml:space="preserve">Stanley, B. R. G., D. S. Wilson, and P. A. McCrory (2000), Locations and ages of middle tertiary volcanic centers in coastal california, </w:delText>
        </w:r>
        <w:r>
          <w:rPr>
            <w:i/>
          </w:rPr>
          <w:delText>USGS Open File Reports</w:delText>
        </w:r>
        <w:r>
          <w:delText xml:space="preserve">, </w:delText>
        </w:r>
        <w:r>
          <w:rPr>
            <w:i/>
          </w:rPr>
          <w:delText>00</w:delText>
        </w:r>
        <w:r>
          <w:delText>(154), 0–27.</w:delText>
        </w:r>
      </w:del>
    </w:p>
    <w:p w14:paraId="721D4903" w14:textId="77777777" w:rsidR="000E1660" w:rsidRDefault="00137478">
      <w:pPr>
        <w:pStyle w:val="Bibliography"/>
        <w:rPr>
          <w:del w:id="786" w:author="Jason" w:date="2017-05-17T23:05:00Z"/>
        </w:rPr>
      </w:pPr>
      <w:del w:id="787" w:author="Jason" w:date="2017-05-17T23:05:00Z">
        <w:r>
          <w:delText xml:space="preserve">Stein, C. A. (1995), Heat flow of the earth, </w:delText>
        </w:r>
        <w:r>
          <w:rPr>
            <w:i/>
          </w:rPr>
          <w:delText>AGU Reference Shelf</w:delText>
        </w:r>
        <w:r>
          <w:delText>, 144–158, doi:</w:delText>
        </w:r>
        <w:r w:rsidR="00C93D73">
          <w:fldChar w:fldCharType="begin"/>
        </w:r>
        <w:r w:rsidR="00C93D73">
          <w:delInstrText xml:space="preserve"> HYPERLINK "https://doi.org/10.1112/S0024609301008396" \h </w:delInstrText>
        </w:r>
        <w:r w:rsidR="00C93D73">
          <w:fldChar w:fldCharType="separate"/>
        </w:r>
        <w:r>
          <w:rPr>
            <w:rStyle w:val="Hyperlink"/>
          </w:rPr>
          <w:delText>10.1112/S0024609301008396</w:delText>
        </w:r>
        <w:r w:rsidR="00C93D73">
          <w:rPr>
            <w:rStyle w:val="Hyperlink"/>
          </w:rPr>
          <w:fldChar w:fldCharType="end"/>
        </w:r>
        <w:r>
          <w:delText>.</w:delText>
        </w:r>
      </w:del>
    </w:p>
    <w:p w14:paraId="6886ECFA" w14:textId="77777777" w:rsidR="000E1660" w:rsidRDefault="00137478">
      <w:pPr>
        <w:pStyle w:val="Bibliography"/>
        <w:rPr>
          <w:del w:id="788" w:author="Jason" w:date="2017-05-17T23:05:00Z"/>
        </w:rPr>
      </w:pPr>
      <w:del w:id="789" w:author="Jason" w:date="2017-05-17T23:05:00Z">
        <w:r>
          <w:delText xml:space="preserve">Stein, C. A., and S. Stein (1992), A model for the global variation in oceanic depth and heat flow with lithospheric age, </w:delText>
        </w:r>
        <w:r>
          <w:rPr>
            <w:i/>
          </w:rPr>
          <w:delText>Nature</w:delText>
        </w:r>
        <w:r>
          <w:delText xml:space="preserve">, </w:delText>
        </w:r>
        <w:r>
          <w:rPr>
            <w:i/>
          </w:rPr>
          <w:delText>356</w:delText>
        </w:r>
        <w:r>
          <w:delText>(6391), 133–135, doi:</w:delText>
        </w:r>
        <w:r w:rsidR="00C93D73">
          <w:fldChar w:fldCharType="begin"/>
        </w:r>
        <w:r w:rsidR="00C93D73">
          <w:delInstrText xml:space="preserve"> HYPERLINK "https://doi.org/10.1038/359123a0" \h </w:delInstrText>
        </w:r>
        <w:r w:rsidR="00C93D73">
          <w:fldChar w:fldCharType="separate"/>
        </w:r>
        <w:r>
          <w:rPr>
            <w:rStyle w:val="Hyperlink"/>
          </w:rPr>
          <w:delText>10.1038/359123a0</w:delText>
        </w:r>
        <w:r w:rsidR="00C93D73">
          <w:rPr>
            <w:rStyle w:val="Hyperlink"/>
          </w:rPr>
          <w:fldChar w:fldCharType="end"/>
        </w:r>
        <w:r>
          <w:delText>.</w:delText>
        </w:r>
      </w:del>
    </w:p>
    <w:p w14:paraId="1B3E1A73" w14:textId="77777777" w:rsidR="000E1660" w:rsidRDefault="00137478">
      <w:pPr>
        <w:pStyle w:val="Bibliography"/>
        <w:rPr>
          <w:del w:id="790" w:author="Jason" w:date="2017-05-17T23:05:00Z"/>
        </w:rPr>
      </w:pPr>
      <w:del w:id="791" w:author="Jason" w:date="2017-05-17T23:05:00Z">
        <w:r>
          <w:delText xml:space="preserve">Sun, C., and Y. Liang (2012), Distribution of ree between clinopyroxene and basaltic melt along a mantle adiabat: Effects of major element composition, water, and temperature, </w:delText>
        </w:r>
        <w:r>
          <w:rPr>
            <w:i/>
          </w:rPr>
          <w:delText>Contributions to Mineralogy and Petrology</w:delText>
        </w:r>
        <w:r>
          <w:delText xml:space="preserve">, </w:delText>
        </w:r>
        <w:r>
          <w:rPr>
            <w:i/>
          </w:rPr>
          <w:delText>163</w:delText>
        </w:r>
        <w:r>
          <w:delText>(5), 807–823, doi:</w:delText>
        </w:r>
        <w:r w:rsidR="00C93D73">
          <w:fldChar w:fldCharType="begin"/>
        </w:r>
        <w:r w:rsidR="00C93D73">
          <w:delInstrText xml:space="preserve"> HYPERLINK "ht</w:delInstrText>
        </w:r>
        <w:r w:rsidR="00C93D73">
          <w:delInstrText xml:space="preserve">tps://doi.org/10.1007/s00410-011-0700-x" \h </w:delInstrText>
        </w:r>
        <w:r w:rsidR="00C93D73">
          <w:fldChar w:fldCharType="separate"/>
        </w:r>
        <w:r>
          <w:rPr>
            <w:rStyle w:val="Hyperlink"/>
          </w:rPr>
          <w:delText>10.1007/s00410-011-0700-x</w:delText>
        </w:r>
        <w:r w:rsidR="00C93D73">
          <w:rPr>
            <w:rStyle w:val="Hyperlink"/>
          </w:rPr>
          <w:fldChar w:fldCharType="end"/>
        </w:r>
        <w:r>
          <w:delText>.</w:delText>
        </w:r>
      </w:del>
    </w:p>
    <w:p w14:paraId="38896945" w14:textId="77777777" w:rsidR="000E1660" w:rsidRDefault="00137478">
      <w:pPr>
        <w:pStyle w:val="Bibliography"/>
        <w:rPr>
          <w:del w:id="792" w:author="Jason" w:date="2017-05-17T23:05:00Z"/>
        </w:rPr>
      </w:pPr>
      <w:del w:id="793" w:author="Jason" w:date="2017-05-17T23:05:00Z">
        <w:r>
          <w:delText xml:space="preserve">Sun, D., M. Gurnis, J. Saleeby, and D. Helmberger (2017), A dipping, thick segment of the farallon slab beneath central us, </w:delText>
        </w:r>
        <w:r>
          <w:rPr>
            <w:i/>
          </w:rPr>
          <w:delText>Journal of Geophysical Research: Solid Earth</w:delText>
        </w:r>
        <w:r>
          <w:delText>, doi:</w:delText>
        </w:r>
        <w:r w:rsidR="00C93D73">
          <w:fldChar w:fldCharType="begin"/>
        </w:r>
        <w:r w:rsidR="00C93D73">
          <w:delInstrText xml:space="preserve"> HYPERLI</w:delInstrText>
        </w:r>
        <w:r w:rsidR="00C93D73">
          <w:delInstrText xml:space="preserve">NK "https://doi.org/10.1002/2016JB013915" \h </w:delInstrText>
        </w:r>
        <w:r w:rsidR="00C93D73">
          <w:fldChar w:fldCharType="separate"/>
        </w:r>
        <w:r>
          <w:rPr>
            <w:rStyle w:val="Hyperlink"/>
          </w:rPr>
          <w:delText>10.1002/2016JB013915</w:delText>
        </w:r>
        <w:r w:rsidR="00C93D73">
          <w:rPr>
            <w:rStyle w:val="Hyperlink"/>
          </w:rPr>
          <w:fldChar w:fldCharType="end"/>
        </w:r>
        <w:r>
          <w:delText>.</w:delText>
        </w:r>
      </w:del>
    </w:p>
    <w:p w14:paraId="0A985E73" w14:textId="77777777" w:rsidR="000E1660" w:rsidRDefault="00137478">
      <w:pPr>
        <w:pStyle w:val="Bibliography"/>
        <w:rPr>
          <w:del w:id="794" w:author="Jason" w:date="2017-05-17T23:05:00Z"/>
        </w:rPr>
      </w:pPr>
      <w:del w:id="795" w:author="Jason" w:date="2017-05-17T23:05:00Z">
        <w:r>
          <w:delText xml:space="preserve">Sun, S.-s., and W. F. McDonough (1989), Chemical and isotopic systematics of oceanic basalts: Implications for mantle composition and processes, </w:delText>
        </w:r>
        <w:r>
          <w:rPr>
            <w:i/>
          </w:rPr>
          <w:delText>Geological Society, London, Special Publications</w:delText>
        </w:r>
        <w:r>
          <w:delText xml:space="preserve">, </w:delText>
        </w:r>
        <w:r>
          <w:rPr>
            <w:i/>
          </w:rPr>
          <w:delText>42</w:delText>
        </w:r>
        <w:r>
          <w:delText>(1), 313–345, doi:</w:delText>
        </w:r>
        <w:r w:rsidR="00C93D73">
          <w:fldChar w:fldCharType="begin"/>
        </w:r>
        <w:r w:rsidR="00C93D73">
          <w:delInstrText xml:space="preserve"> HYPERLINK "https://doi.org/10.1144/GSL.SP.1989.042.01.19" \h </w:delInstrText>
        </w:r>
        <w:r w:rsidR="00C93D73">
          <w:fldChar w:fldCharType="separate"/>
        </w:r>
        <w:r>
          <w:rPr>
            <w:rStyle w:val="Hyperlink"/>
          </w:rPr>
          <w:delText>10.1144/GSL.SP.1989.042.01.19</w:delText>
        </w:r>
        <w:r w:rsidR="00C93D73">
          <w:rPr>
            <w:rStyle w:val="Hyperlink"/>
          </w:rPr>
          <w:fldChar w:fldCharType="end"/>
        </w:r>
        <w:r>
          <w:delText>.</w:delText>
        </w:r>
      </w:del>
    </w:p>
    <w:p w14:paraId="126C2837" w14:textId="77777777" w:rsidR="000E1660" w:rsidRDefault="00137478">
      <w:pPr>
        <w:pStyle w:val="Bibliography"/>
        <w:rPr>
          <w:del w:id="796" w:author="Jason" w:date="2017-05-17T23:05:00Z"/>
        </w:rPr>
      </w:pPr>
      <w:del w:id="797" w:author="Jason" w:date="2017-05-17T23:05:00Z">
        <w:r>
          <w:delText xml:space="preserve">Taylor, W. (1998), An experimental test of some geothermometer and geobarometer formulations for upper mantle peridotites with application to the thermobarometry of fertile lherzolite and garnet websterite, </w:delText>
        </w:r>
        <w:r>
          <w:rPr>
            <w:i/>
          </w:rPr>
          <w:delText>Neues Jahrbuch für Mineralogie Abhandlungen</w:delText>
        </w:r>
        <w:r>
          <w:delText xml:space="preserve">, </w:delText>
        </w:r>
        <w:r>
          <w:rPr>
            <w:i/>
          </w:rPr>
          <w:delText>172</w:delText>
        </w:r>
        <w:r>
          <w:delText>(2), 381–408.</w:delText>
        </w:r>
      </w:del>
    </w:p>
    <w:p w14:paraId="5A4F6F90" w14:textId="77777777" w:rsidR="000E1660" w:rsidRDefault="00137478">
      <w:pPr>
        <w:pStyle w:val="Bibliography"/>
        <w:rPr>
          <w:del w:id="798" w:author="Jason" w:date="2017-05-17T23:05:00Z"/>
        </w:rPr>
      </w:pPr>
      <w:del w:id="799" w:author="Jason" w:date="2017-05-17T23:05:00Z">
        <w:r>
          <w:delText xml:space="preserve">Thorkelson, D. J., and R. P. Taylor (1989), Cordilleran slab windows, </w:delText>
        </w:r>
        <w:r>
          <w:rPr>
            <w:i/>
          </w:rPr>
          <w:delText>Geology</w:delText>
        </w:r>
        <w:r>
          <w:delText xml:space="preserve">, </w:delText>
        </w:r>
        <w:r>
          <w:rPr>
            <w:i/>
          </w:rPr>
          <w:delText>17</w:delText>
        </w:r>
        <w:r>
          <w:delText>(9), 833–836, doi:</w:delText>
        </w:r>
        <w:r w:rsidR="00C93D73">
          <w:fldChar w:fldCharType="begin"/>
        </w:r>
        <w:r w:rsidR="00C93D73">
          <w:delInstrText xml:space="preserve"> HYPERLINK "https://doi.org/10.1130/0091-7613(1989)017%3c0833:CSW%3e2.3.CO;2" \h </w:delInstrText>
        </w:r>
        <w:r w:rsidR="00C93D73">
          <w:fldChar w:fldCharType="separate"/>
        </w:r>
        <w:r>
          <w:rPr>
            <w:rStyle w:val="Hyperlink"/>
          </w:rPr>
          <w:delText>10.1130/0091-7613(1989)017&lt;0833:CSW&gt;2.3.CO;2</w:delText>
        </w:r>
        <w:r w:rsidR="00C93D73">
          <w:rPr>
            <w:rStyle w:val="Hyperlink"/>
          </w:rPr>
          <w:fldChar w:fldCharType="end"/>
        </w:r>
        <w:r>
          <w:delText>.</w:delText>
        </w:r>
      </w:del>
    </w:p>
    <w:p w14:paraId="3477E03F" w14:textId="77777777" w:rsidR="000E1660" w:rsidRDefault="00137478">
      <w:pPr>
        <w:pStyle w:val="Bibliography"/>
        <w:rPr>
          <w:del w:id="800" w:author="Jason" w:date="2017-05-17T23:05:00Z"/>
        </w:rPr>
      </w:pPr>
      <w:del w:id="801" w:author="Jason" w:date="2017-05-17T23:05:00Z">
        <w:r>
          <w:delText xml:space="preserve">Titus, S. J., L. G. Medaris, H. F. Wang, and B. Tikoff (2007), Continuation of the san andreas fault system into the upper mantle: Evidence from spinel peridotite xenoliths in the coyote lake basalt, central california, </w:delText>
        </w:r>
        <w:r>
          <w:rPr>
            <w:i/>
          </w:rPr>
          <w:delText>Tectonophysics</w:delText>
        </w:r>
        <w:r>
          <w:delText xml:space="preserve">, </w:delText>
        </w:r>
        <w:r>
          <w:rPr>
            <w:i/>
          </w:rPr>
          <w:delText>429</w:delText>
        </w:r>
        <w:r>
          <w:delText>(1-2), 1–20, doi:</w:delText>
        </w:r>
        <w:r w:rsidR="00C93D73">
          <w:fldChar w:fldCharType="begin"/>
        </w:r>
        <w:r w:rsidR="00C93D73">
          <w:delInstrText xml:space="preserve"> HYPERLINK "https://doi.org/10.1016/j.tecto.2006.07.004" \h </w:delInstrText>
        </w:r>
        <w:r w:rsidR="00C93D73">
          <w:fldChar w:fldCharType="separate"/>
        </w:r>
        <w:r>
          <w:rPr>
            <w:rStyle w:val="Hyperlink"/>
          </w:rPr>
          <w:delText>10.1016/j.tecto.2006.07.004</w:delText>
        </w:r>
        <w:r w:rsidR="00C93D73">
          <w:rPr>
            <w:rStyle w:val="Hyperlink"/>
          </w:rPr>
          <w:fldChar w:fldCharType="end"/>
        </w:r>
        <w:r>
          <w:delText>.</w:delText>
        </w:r>
      </w:del>
    </w:p>
    <w:p w14:paraId="75E2B12B" w14:textId="77777777" w:rsidR="000E1660" w:rsidRDefault="00137478">
      <w:pPr>
        <w:pStyle w:val="Bibliography"/>
        <w:rPr>
          <w:del w:id="802" w:author="Jason" w:date="2017-05-17T23:05:00Z"/>
        </w:rPr>
      </w:pPr>
      <w:del w:id="803" w:author="Jason" w:date="2017-05-17T23:05:00Z">
        <w:r>
          <w:delText xml:space="preserve">Trehu, A. M., and W. H. Wheeler (1987), Possible evidence for subducted sedimentary materials beneath central california., </w:delText>
        </w:r>
        <w:r>
          <w:rPr>
            <w:i/>
          </w:rPr>
          <w:delText>Geology</w:delText>
        </w:r>
        <w:r>
          <w:delText xml:space="preserve">, </w:delText>
        </w:r>
        <w:r>
          <w:rPr>
            <w:i/>
          </w:rPr>
          <w:delText>15</w:delText>
        </w:r>
        <w:r>
          <w:delText>(3), 254–258, doi:</w:delText>
        </w:r>
        <w:r w:rsidR="00C93D73">
          <w:fldChar w:fldCharType="begin"/>
        </w:r>
        <w:r w:rsidR="00C93D73">
          <w:delInstrText xml:space="preserve"> HYPERLINK "https://doi.org/10.1130/0091-7613(1987)15%3c254:PEFSSM%3e2.0.CO;2" \h </w:delInstrText>
        </w:r>
        <w:r w:rsidR="00C93D73">
          <w:fldChar w:fldCharType="separate"/>
        </w:r>
        <w:r>
          <w:rPr>
            <w:rStyle w:val="Hyperlink"/>
          </w:rPr>
          <w:delText>10.1130/0091-7613(1987)15&lt;254:PEFSSM&gt;2.0.CO;2</w:delText>
        </w:r>
        <w:r w:rsidR="00C93D73">
          <w:rPr>
            <w:rStyle w:val="Hyperlink"/>
          </w:rPr>
          <w:fldChar w:fldCharType="end"/>
        </w:r>
        <w:r>
          <w:delText>.</w:delText>
        </w:r>
      </w:del>
    </w:p>
    <w:p w14:paraId="14B3A820" w14:textId="77777777" w:rsidR="000E1660" w:rsidRDefault="00137478">
      <w:pPr>
        <w:pStyle w:val="Bibliography"/>
        <w:rPr>
          <w:del w:id="804" w:author="Jason" w:date="2017-05-17T23:05:00Z"/>
        </w:rPr>
      </w:pPr>
      <w:del w:id="805" w:author="Jason" w:date="2017-05-17T23:05:00Z">
        <w:r>
          <w:delText xml:space="preserve">Tréhu, A. (1991), Tracing the subducted the central california continental margin: Results from ocean bottom seismometers deployed during the 1986 pacific gas and electric edge experiment, </w:delText>
        </w:r>
        <w:r>
          <w:rPr>
            <w:i/>
          </w:rPr>
          <w:delText>Journal of Geophysical Research</w:delText>
        </w:r>
        <w:r>
          <w:delText xml:space="preserve">, </w:delText>
        </w:r>
        <w:r>
          <w:rPr>
            <w:i/>
          </w:rPr>
          <w:delText>96</w:delText>
        </w:r>
        <w:r>
          <w:delText>(90), 6493–6506.</w:delText>
        </w:r>
      </w:del>
    </w:p>
    <w:p w14:paraId="4B457D82" w14:textId="77777777" w:rsidR="000E1660" w:rsidRDefault="00137478">
      <w:pPr>
        <w:pStyle w:val="Bibliography"/>
        <w:rPr>
          <w:del w:id="806" w:author="Jason" w:date="2017-05-17T23:05:00Z"/>
        </w:rPr>
      </w:pPr>
      <w:del w:id="807" w:author="Jason" w:date="2017-05-17T23:05:00Z">
        <w:r>
          <w:delText xml:space="preserve">Turcotte, D., and G. Schubert (2002), </w:delText>
        </w:r>
        <w:r>
          <w:rPr>
            <w:i/>
          </w:rPr>
          <w:delText>Geodynamics</w:delText>
        </w:r>
        <w:r>
          <w:delText>, 2nd ed., Cambridge University Press, Cambridge.</w:delText>
        </w:r>
      </w:del>
    </w:p>
    <w:p w14:paraId="43ECD2AC" w14:textId="77777777" w:rsidR="000E1660" w:rsidRDefault="00137478">
      <w:pPr>
        <w:pStyle w:val="Bibliography"/>
        <w:rPr>
          <w:del w:id="808" w:author="Jason" w:date="2017-05-17T23:05:00Z"/>
        </w:rPr>
      </w:pPr>
      <w:del w:id="809" w:author="Jason" w:date="2017-05-17T23:05:00Z">
        <w:r>
          <w:delText xml:space="preserve">Usui, T., E. Nakamura, K. Kobayashi, S. Maruyama, and H. Helmstaedt (2003), Fate of the subducted farallon plate inferred from eclogite xenoliths in the colorado plateau, </w:delText>
        </w:r>
        <w:r>
          <w:rPr>
            <w:i/>
          </w:rPr>
          <w:delText>Geology</w:delText>
        </w:r>
        <w:r>
          <w:delText xml:space="preserve">, </w:delText>
        </w:r>
        <w:r>
          <w:rPr>
            <w:i/>
          </w:rPr>
          <w:delText>31</w:delText>
        </w:r>
        <w:r>
          <w:delText>(7), 589, doi:</w:delText>
        </w:r>
        <w:r w:rsidR="00C93D73">
          <w:fldChar w:fldCharType="begin"/>
        </w:r>
        <w:r w:rsidR="00C93D73">
          <w:delInstrText xml:space="preserve"> HYPERLINK "https://doi.org/10.1130/0091-7613(2003)031%3c0589:fotsfp%3e2.0.co;2" \h </w:delInstrText>
        </w:r>
        <w:r w:rsidR="00C93D73">
          <w:fldChar w:fldCharType="separate"/>
        </w:r>
        <w:r>
          <w:rPr>
            <w:rStyle w:val="Hyperlink"/>
          </w:rPr>
          <w:delText>10.1130/0091-7613(2003)031&lt;0589:fotsfp&gt;2.0.co;2</w:delText>
        </w:r>
        <w:r w:rsidR="00C93D73">
          <w:rPr>
            <w:rStyle w:val="Hyperlink"/>
          </w:rPr>
          <w:fldChar w:fldCharType="end"/>
        </w:r>
        <w:r>
          <w:delText>.</w:delText>
        </w:r>
      </w:del>
    </w:p>
    <w:p w14:paraId="6F5AE048" w14:textId="77777777" w:rsidR="000E1660" w:rsidRDefault="00137478">
      <w:pPr>
        <w:pStyle w:val="Bibliography"/>
        <w:rPr>
          <w:del w:id="810" w:author="Jason" w:date="2017-05-17T23:05:00Z"/>
        </w:rPr>
      </w:pPr>
      <w:del w:id="811" w:author="Jason" w:date="2017-05-17T23:05:00Z">
        <w:r>
          <w:delText xml:space="preserve">Van Wijk, J., R. Govers, and K. Furlong (2001), Three-dimensional thermal modeling of the california upper mantle: A slab window vs. stalled slab, </w:delText>
        </w:r>
        <w:r>
          <w:rPr>
            <w:i/>
          </w:rPr>
          <w:delText>Earth and Planetary Science Letters</w:delText>
        </w:r>
        <w:r>
          <w:delText xml:space="preserve">, </w:delText>
        </w:r>
        <w:r>
          <w:rPr>
            <w:i/>
          </w:rPr>
          <w:delText>186</w:delText>
        </w:r>
        <w:r>
          <w:delText>, 175–186.</w:delText>
        </w:r>
      </w:del>
    </w:p>
    <w:p w14:paraId="0C5B1528" w14:textId="77777777" w:rsidR="000E1660" w:rsidRDefault="00137478">
      <w:pPr>
        <w:pStyle w:val="Bibliography"/>
        <w:rPr>
          <w:del w:id="812" w:author="Jason" w:date="2017-05-17T23:05:00Z"/>
        </w:rPr>
      </w:pPr>
      <w:del w:id="813" w:author="Jason" w:date="2017-05-17T23:05:00Z">
        <w:r>
          <w:delText xml:space="preserve">Vilà, M., M. Fernández, and I. Jiménez-Munt (2010), Radiogenic heat production variability of some common lithological groups and its significance to lithospheric thermal modeling, </w:delText>
        </w:r>
        <w:r>
          <w:rPr>
            <w:i/>
          </w:rPr>
          <w:delText>Tectonophysics</w:delText>
        </w:r>
        <w:r>
          <w:delText xml:space="preserve">, </w:delText>
        </w:r>
        <w:r>
          <w:rPr>
            <w:i/>
          </w:rPr>
          <w:delText>490</w:delText>
        </w:r>
        <w:r>
          <w:delText>(3-4), 152–164, doi:</w:delText>
        </w:r>
        <w:r w:rsidR="00C93D73">
          <w:fldChar w:fldCharType="begin"/>
        </w:r>
        <w:r w:rsidR="00C93D73">
          <w:delInstrText xml:space="preserve"> HYPERLINK "https://doi.org/10.1016/j.tecto.2010.05.003" \h </w:delInstrText>
        </w:r>
        <w:r w:rsidR="00C93D73">
          <w:fldChar w:fldCharType="separate"/>
        </w:r>
        <w:r>
          <w:rPr>
            <w:rStyle w:val="Hyperlink"/>
          </w:rPr>
          <w:delText>10.1016/j.tecto.2010.05.003</w:delText>
        </w:r>
        <w:r w:rsidR="00C93D73">
          <w:rPr>
            <w:rStyle w:val="Hyperlink"/>
          </w:rPr>
          <w:fldChar w:fldCharType="end"/>
        </w:r>
        <w:r>
          <w:delText>.</w:delText>
        </w:r>
      </w:del>
    </w:p>
    <w:p w14:paraId="1D4761B2" w14:textId="77777777" w:rsidR="000E1660" w:rsidRDefault="00137478">
      <w:pPr>
        <w:pStyle w:val="Bibliography"/>
        <w:rPr>
          <w:del w:id="814" w:author="Jason" w:date="2017-05-17T23:05:00Z"/>
        </w:rPr>
      </w:pPr>
      <w:del w:id="815" w:author="Jason" w:date="2017-05-17T23:05:00Z">
        <w:r>
          <w:delText xml:space="preserve">Wang, Y., D. W. Forsyth, C. J. Rau, N. Carriero, B. Schmandt, J. B. Gaherty, and B. Savage (2013), Fossil slabs attached to unsubducted fragments of the farallon plate., </w:delText>
        </w:r>
        <w:r>
          <w:rPr>
            <w:i/>
          </w:rPr>
          <w:delText>Proceedings of the National Academy of Sciences of the United States of America</w:delText>
        </w:r>
        <w:r>
          <w:delText>, 5342–6, doi:</w:delText>
        </w:r>
        <w:r w:rsidR="00C93D73">
          <w:fldChar w:fldCharType="begin"/>
        </w:r>
        <w:r w:rsidR="00C93D73">
          <w:delInstrText xml:space="preserve"> HYPERLINK "https://doi.org/10.1073/pnas.1214880110" \h </w:delInstrText>
        </w:r>
        <w:r w:rsidR="00C93D73">
          <w:fldChar w:fldCharType="separate"/>
        </w:r>
        <w:r>
          <w:rPr>
            <w:rStyle w:val="Hyperlink"/>
          </w:rPr>
          <w:delText>10.1073/pnas.1214880110</w:delText>
        </w:r>
        <w:r w:rsidR="00C93D73">
          <w:rPr>
            <w:rStyle w:val="Hyperlink"/>
          </w:rPr>
          <w:fldChar w:fldCharType="end"/>
        </w:r>
        <w:r>
          <w:delText>.</w:delText>
        </w:r>
      </w:del>
    </w:p>
    <w:p w14:paraId="567BAC0D" w14:textId="77777777" w:rsidR="000E1660" w:rsidRDefault="00137478">
      <w:pPr>
        <w:pStyle w:val="Bibliography"/>
        <w:rPr>
          <w:del w:id="816" w:author="Jason" w:date="2017-05-17T23:05:00Z"/>
        </w:rPr>
      </w:pPr>
      <w:del w:id="817" w:author="Jason" w:date="2017-05-17T23:05:00Z">
        <w:r>
          <w:delText xml:space="preserve">Warren, J. (2016), Global variations in abyssal peridotite compositions, </w:delText>
        </w:r>
        <w:r>
          <w:rPr>
            <w:i/>
          </w:rPr>
          <w:delText>Lithos</w:delText>
        </w:r>
        <w:r>
          <w:delText xml:space="preserve">, </w:delText>
        </w:r>
        <w:r>
          <w:rPr>
            <w:i/>
          </w:rPr>
          <w:delText>248-251</w:delText>
        </w:r>
        <w:r>
          <w:delText>, 193–219, doi:</w:delText>
        </w:r>
        <w:r w:rsidR="00C93D73">
          <w:fldChar w:fldCharType="begin"/>
        </w:r>
        <w:r w:rsidR="00C93D73">
          <w:delInstrText xml:space="preserve"> HYPERLINK "https://doi.org/10.1016/j.lithos.2015.12.023" \h </w:delInstrText>
        </w:r>
        <w:r w:rsidR="00C93D73">
          <w:fldChar w:fldCharType="separate"/>
        </w:r>
        <w:r>
          <w:rPr>
            <w:rStyle w:val="Hyperlink"/>
          </w:rPr>
          <w:delText>10.1016/j.lithos.2015.12.023</w:delText>
        </w:r>
        <w:r w:rsidR="00C93D73">
          <w:rPr>
            <w:rStyle w:val="Hyperlink"/>
          </w:rPr>
          <w:fldChar w:fldCharType="end"/>
        </w:r>
        <w:r>
          <w:delText>.</w:delText>
        </w:r>
      </w:del>
    </w:p>
    <w:p w14:paraId="61844603" w14:textId="77777777" w:rsidR="000E1660" w:rsidRDefault="00137478">
      <w:pPr>
        <w:pStyle w:val="Bibliography"/>
        <w:rPr>
          <w:del w:id="818" w:author="Jason" w:date="2017-05-17T23:05:00Z"/>
        </w:rPr>
      </w:pPr>
      <w:del w:id="819" w:author="Jason" w:date="2017-05-17T23:05:00Z">
        <w:r>
          <w:delText xml:space="preserve">Warren, J. M., and G. Hirth (2006), Grain size sensitive deformation mechanisms in naturally deformed peridotites, </w:delText>
        </w:r>
        <w:r>
          <w:rPr>
            <w:i/>
          </w:rPr>
          <w:delText>Earth and Planetary Science Letters</w:delText>
        </w:r>
        <w:r>
          <w:delText xml:space="preserve">, </w:delText>
        </w:r>
        <w:r>
          <w:rPr>
            <w:i/>
          </w:rPr>
          <w:delText>248</w:delText>
        </w:r>
        <w:r>
          <w:delText>(1-2), 438–450, doi:</w:delText>
        </w:r>
        <w:r w:rsidR="00C93D73">
          <w:fldChar w:fldCharType="begin"/>
        </w:r>
        <w:r w:rsidR="00C93D73">
          <w:delInstrText xml:space="preserve"> HYPERLINK "https://doi.org/10.1016/j.epsl.2006.06.006" \h </w:delInstrText>
        </w:r>
        <w:r w:rsidR="00C93D73">
          <w:fldChar w:fldCharType="separate"/>
        </w:r>
        <w:r>
          <w:rPr>
            <w:rStyle w:val="Hyperlink"/>
          </w:rPr>
          <w:delText>10.1016/j.epsl.2006.06.006</w:delText>
        </w:r>
        <w:r w:rsidR="00C93D73">
          <w:rPr>
            <w:rStyle w:val="Hyperlink"/>
          </w:rPr>
          <w:fldChar w:fldCharType="end"/>
        </w:r>
        <w:r>
          <w:delText>.</w:delText>
        </w:r>
      </w:del>
    </w:p>
    <w:p w14:paraId="2A7ED262" w14:textId="77777777" w:rsidR="000E1660" w:rsidRDefault="00137478">
      <w:pPr>
        <w:pStyle w:val="Bibliography"/>
        <w:rPr>
          <w:del w:id="820" w:author="Jason" w:date="2017-05-17T23:05:00Z"/>
        </w:rPr>
      </w:pPr>
      <w:del w:id="821" w:author="Jason" w:date="2017-05-17T23:05:00Z">
        <w:r>
          <w:delText xml:space="preserve">Wasserburg, G., S. Jacousen, D. DePaolo, M. McCulloch, and T. Wen (1981), Precise determination of ratios, sm and nd isotopic abundances in standard solutions, </w:delText>
        </w:r>
        <w:r>
          <w:rPr>
            <w:i/>
          </w:rPr>
          <w:delText>Geochimica et Cosmochimica Acta</w:delText>
        </w:r>
        <w:r>
          <w:delText xml:space="preserve">, </w:delText>
        </w:r>
        <w:r>
          <w:rPr>
            <w:i/>
          </w:rPr>
          <w:delText>45</w:delText>
        </w:r>
        <w:r>
          <w:delText>(Table 1), 2311–2323, doi:</w:delText>
        </w:r>
        <w:r w:rsidR="00C93D73">
          <w:fldChar w:fldCharType="begin"/>
        </w:r>
        <w:r w:rsidR="00C93D73">
          <w:delInstrText xml:space="preserve"> HYPERLINK "https://doi.org/10.1016/0016-7037(81)90085-5" \h</w:delInstrText>
        </w:r>
        <w:r w:rsidR="00C93D73">
          <w:delInstrText xml:space="preserve"> </w:delInstrText>
        </w:r>
        <w:r w:rsidR="00C93D73">
          <w:fldChar w:fldCharType="separate"/>
        </w:r>
        <w:r>
          <w:rPr>
            <w:rStyle w:val="Hyperlink"/>
          </w:rPr>
          <w:delText>10.1016/0016-7037(81)90085-5</w:delText>
        </w:r>
        <w:r w:rsidR="00C93D73">
          <w:rPr>
            <w:rStyle w:val="Hyperlink"/>
          </w:rPr>
          <w:fldChar w:fldCharType="end"/>
        </w:r>
        <w:r>
          <w:delText>.</w:delText>
        </w:r>
      </w:del>
    </w:p>
    <w:p w14:paraId="5E59C5A7" w14:textId="77777777" w:rsidR="000E1660" w:rsidRDefault="00137478">
      <w:pPr>
        <w:pStyle w:val="Bibliography"/>
        <w:rPr>
          <w:del w:id="822" w:author="Jason" w:date="2017-05-17T23:05:00Z"/>
        </w:rPr>
      </w:pPr>
      <w:del w:id="823" w:author="Jason" w:date="2017-05-17T23:05:00Z">
        <w:r>
          <w:delText xml:space="preserve">Wilshire, H., C. E. Meyer, J. K. Nakata, and L. C. Calk (1988), Mafic and ultramafic xenoliths from volcanic rocks of the western united states, </w:delText>
        </w:r>
        <w:r>
          <w:rPr>
            <w:i/>
          </w:rPr>
          <w:delText>USGS Open File Report</w:delText>
        </w:r>
        <w:r>
          <w:delText xml:space="preserve">, </w:delText>
        </w:r>
        <w:r>
          <w:rPr>
            <w:i/>
          </w:rPr>
          <w:delText>1443</w:delText>
        </w:r>
        <w:r>
          <w:delText>, 179.</w:delText>
        </w:r>
      </w:del>
    </w:p>
    <w:p w14:paraId="35007F85" w14:textId="77777777" w:rsidR="000E1660" w:rsidRDefault="00137478">
      <w:pPr>
        <w:pStyle w:val="Bibliography"/>
        <w:rPr>
          <w:del w:id="824" w:author="Jason" w:date="2017-05-17T23:05:00Z"/>
        </w:rPr>
      </w:pPr>
      <w:del w:id="825" w:author="Jason" w:date="2017-05-17T23:05:00Z">
        <w:r>
          <w:delText xml:space="preserve">Wilson, D. S., P. a. McCrory, and R. G. Stanley (2005), Implications of volcanism in coastal california for the neogene deformation history of western north america, </w:delText>
        </w:r>
        <w:r>
          <w:rPr>
            <w:i/>
          </w:rPr>
          <w:delText>Tectonics</w:delText>
        </w:r>
        <w:r>
          <w:delText xml:space="preserve">, </w:delText>
        </w:r>
        <w:r>
          <w:rPr>
            <w:i/>
          </w:rPr>
          <w:delText>24</w:delText>
        </w:r>
        <w:r>
          <w:delText>, 1–22, doi:</w:delText>
        </w:r>
        <w:r w:rsidR="00C93D73">
          <w:fldChar w:fldCharType="begin"/>
        </w:r>
        <w:r w:rsidR="00C93D73">
          <w:delInstrText xml:space="preserve"> HYPERLINK "https://doi.org/10.1029/2003TC001621" \h </w:delInstrText>
        </w:r>
        <w:r w:rsidR="00C93D73">
          <w:fldChar w:fldCharType="separate"/>
        </w:r>
        <w:r>
          <w:rPr>
            <w:rStyle w:val="Hyperlink"/>
          </w:rPr>
          <w:delText>10.1029/2003TC001621</w:delText>
        </w:r>
        <w:r w:rsidR="00C93D73">
          <w:rPr>
            <w:rStyle w:val="Hyperlink"/>
          </w:rPr>
          <w:fldChar w:fldCharType="end"/>
        </w:r>
        <w:r>
          <w:delText>.</w:delText>
        </w:r>
      </w:del>
    </w:p>
    <w:p w14:paraId="6F28E1B6" w14:textId="77777777" w:rsidR="000E1660" w:rsidRDefault="00137478">
      <w:pPr>
        <w:pStyle w:val="Bibliography"/>
        <w:rPr>
          <w:del w:id="826" w:author="Jason" w:date="2017-05-17T23:05:00Z"/>
        </w:rPr>
      </w:pPr>
      <w:del w:id="827" w:author="Jason" w:date="2017-05-17T23:05:00Z">
        <w:r>
          <w:delText xml:space="preserve">Witt-Eickschen, G., and H. S. O’Neill (2005), The effect of temperature on the equilibrium distribution of trace elements between clinopyroxene, orthopyroxene, olivine and spinel in upper mantle peridotite, </w:delText>
        </w:r>
        <w:r>
          <w:rPr>
            <w:i/>
          </w:rPr>
          <w:delText>Chemical Geology</w:delText>
        </w:r>
        <w:r>
          <w:delText xml:space="preserve">, </w:delText>
        </w:r>
        <w:r>
          <w:rPr>
            <w:i/>
          </w:rPr>
          <w:delText>221</w:delText>
        </w:r>
        <w:r>
          <w:delText>(1-2), 65–101, doi:</w:delText>
        </w:r>
        <w:r w:rsidR="00C93D73">
          <w:fldChar w:fldCharType="begin"/>
        </w:r>
        <w:r w:rsidR="00C93D73">
          <w:delInstrText xml:space="preserve"> HYPERLINK "https://doi.org/10.1016/j.c</w:delInstrText>
        </w:r>
        <w:r w:rsidR="00C93D73">
          <w:delInstrText xml:space="preserve">hemgeo.2005.04.005" \h </w:delInstrText>
        </w:r>
        <w:r w:rsidR="00C93D73">
          <w:fldChar w:fldCharType="separate"/>
        </w:r>
        <w:r>
          <w:rPr>
            <w:rStyle w:val="Hyperlink"/>
          </w:rPr>
          <w:delText>10.1016/j.chemgeo.2005.04.005</w:delText>
        </w:r>
        <w:r w:rsidR="00C93D73">
          <w:rPr>
            <w:rStyle w:val="Hyperlink"/>
          </w:rPr>
          <w:fldChar w:fldCharType="end"/>
        </w:r>
        <w:r>
          <w:delText>.</w:delText>
        </w:r>
      </w:del>
    </w:p>
    <w:p w14:paraId="0E67FF80" w14:textId="77777777" w:rsidR="000E1660" w:rsidRDefault="00137478">
      <w:pPr>
        <w:pStyle w:val="Bibliography"/>
        <w:rPr>
          <w:del w:id="828" w:author="Jason" w:date="2017-05-17T23:05:00Z"/>
        </w:rPr>
      </w:pPr>
      <w:del w:id="829" w:author="Jason" w:date="2017-05-17T23:05:00Z">
        <w:r>
          <w:delText xml:space="preserve">Workman, R. K., and S. R. Hart (2005), Major and trace element composition of the depleted morb mantle (dmm), </w:delText>
        </w:r>
        <w:r>
          <w:rPr>
            <w:i/>
          </w:rPr>
          <w:delText>Earth and Planetary Science Letters</w:delText>
        </w:r>
        <w:r>
          <w:delText xml:space="preserve">, </w:delText>
        </w:r>
        <w:r>
          <w:rPr>
            <w:i/>
          </w:rPr>
          <w:delText>231</w:delText>
        </w:r>
        <w:r>
          <w:delText>(1-2), 53–72, doi:</w:delText>
        </w:r>
        <w:r w:rsidR="00C93D73">
          <w:fldChar w:fldCharType="begin"/>
        </w:r>
        <w:r w:rsidR="00C93D73">
          <w:delInstrText xml:space="preserve"> HYPERLINK "https://doi.org/10.1016/j.epsl.2004.12.005" \h </w:delInstrText>
        </w:r>
        <w:r w:rsidR="00C93D73">
          <w:fldChar w:fldCharType="separate"/>
        </w:r>
        <w:r>
          <w:rPr>
            <w:rStyle w:val="Hyperlink"/>
          </w:rPr>
          <w:delText>10.1016/j.epsl.2004.12.005</w:delText>
        </w:r>
        <w:r w:rsidR="00C93D73">
          <w:rPr>
            <w:rStyle w:val="Hyperlink"/>
          </w:rPr>
          <w:fldChar w:fldCharType="end"/>
        </w:r>
        <w:r>
          <w:delText>.</w:delText>
        </w:r>
      </w:del>
    </w:p>
    <w:p w14:paraId="46C1990E" w14:textId="77777777" w:rsidR="000E1660" w:rsidRDefault="00137478">
      <w:pPr>
        <w:pStyle w:val="Bibliography"/>
        <w:rPr>
          <w:del w:id="830" w:author="Jason" w:date="2017-05-17T23:05:00Z"/>
        </w:rPr>
      </w:pPr>
      <w:del w:id="831" w:author="Jason" w:date="2017-05-17T23:05:00Z">
        <w:r>
          <w:delText xml:space="preserve">Yan, Z., and R. W. Clayton (2007), A notch structure on the moho beneath the eastern san gabriel mountains, </w:delText>
        </w:r>
        <w:r>
          <w:rPr>
            <w:i/>
          </w:rPr>
          <w:delText>Earth and Planetary Science Letters</w:delText>
        </w:r>
        <w:r>
          <w:delText xml:space="preserve">, </w:delText>
        </w:r>
        <w:r>
          <w:rPr>
            <w:i/>
          </w:rPr>
          <w:delText>260</w:delText>
        </w:r>
        <w:r>
          <w:delText>(3-4), 570–581, doi:</w:delText>
        </w:r>
        <w:r w:rsidR="00C93D73">
          <w:fldChar w:fldCharType="begin"/>
        </w:r>
        <w:r w:rsidR="00C93D73">
          <w:delInstrText xml:space="preserve"> HYPERLINK "https://doi.org/10.1016/j.epsl.2007.06.017" \h </w:delInstrText>
        </w:r>
        <w:r w:rsidR="00C93D73">
          <w:fldChar w:fldCharType="separate"/>
        </w:r>
        <w:r>
          <w:rPr>
            <w:rStyle w:val="Hyperlink"/>
          </w:rPr>
          <w:delText>10.1016/j.epsl.2007.06.017</w:delText>
        </w:r>
        <w:r w:rsidR="00C93D73">
          <w:rPr>
            <w:rStyle w:val="Hyperlink"/>
          </w:rPr>
          <w:fldChar w:fldCharType="end"/>
        </w:r>
        <w:r>
          <w:delText>.</w:delText>
        </w:r>
      </w:del>
    </w:p>
    <w:p w14:paraId="0C1999D6" w14:textId="77777777" w:rsidR="000E1660" w:rsidRDefault="00137478">
      <w:pPr>
        <w:pStyle w:val="Bibliography"/>
        <w:rPr>
          <w:del w:id="832" w:author="Jason" w:date="2017-05-17T23:05:00Z"/>
        </w:rPr>
      </w:pPr>
      <w:del w:id="833" w:author="Jason" w:date="2017-05-17T23:05:00Z">
        <w:r>
          <w:delText xml:space="preserve">Yan, Z., R. W. Clayton, and J. Saleeby (2005), Seismic refraction evidence for steep faults cutting highly attenuated continental basement in the central transverse ranges, california, </w:delText>
        </w:r>
        <w:r>
          <w:rPr>
            <w:i/>
          </w:rPr>
          <w:delText>Geophysical Journal International</w:delText>
        </w:r>
        <w:r>
          <w:delText xml:space="preserve">, </w:delText>
        </w:r>
        <w:r>
          <w:rPr>
            <w:i/>
          </w:rPr>
          <w:delText>160</w:delText>
        </w:r>
        <w:r>
          <w:delText>(2), 651–666, doi:</w:delText>
        </w:r>
        <w:r w:rsidR="00C93D73">
          <w:fldChar w:fldCharType="begin"/>
        </w:r>
        <w:r w:rsidR="00C93D73">
          <w:delInstrText xml:space="preserve"> HYPERLINK "https://doi.org/10.1111/j.1365-246x.2005.02506.x" \h </w:delInstrText>
        </w:r>
        <w:r w:rsidR="00C93D73">
          <w:fldChar w:fldCharType="separate"/>
        </w:r>
        <w:r>
          <w:rPr>
            <w:rStyle w:val="Hyperlink"/>
          </w:rPr>
          <w:delText>10.1111/j.1365-246x.2005.02506.x</w:delText>
        </w:r>
        <w:r w:rsidR="00C93D73">
          <w:rPr>
            <w:rStyle w:val="Hyperlink"/>
          </w:rPr>
          <w:fldChar w:fldCharType="end"/>
        </w:r>
        <w:r>
          <w:delText>.</w:delText>
        </w:r>
      </w:del>
    </w:p>
    <w:p w14:paraId="78E87743" w14:textId="4D2F61DC" w:rsidR="00074AE4" w:rsidRPr="00552AC7" w:rsidRDefault="00137478" w:rsidP="00552AC7">
      <w:del w:id="834" w:author="Jason" w:date="2017-05-17T23:05:00Z">
        <w:r>
          <w:delText xml:space="preserve">Zandt, G., H. Gilbert, T. J. Owens, M. Ducea, J. Saleeby, and C. H. Jones (2004), Active foundering of a continental arc root beneath the southern sierra nevada in california, </w:delText>
        </w:r>
        <w:r>
          <w:rPr>
            <w:i/>
          </w:rPr>
          <w:delText>Nature</w:delText>
        </w:r>
        <w:r>
          <w:delText xml:space="preserve">, </w:delText>
        </w:r>
        <w:r>
          <w:rPr>
            <w:i/>
          </w:rPr>
          <w:delText>431</w:delText>
        </w:r>
        <w:r>
          <w:delText>(7004), 41–46, doi:</w:delText>
        </w:r>
        <w:r w:rsidR="00C93D73">
          <w:fldChar w:fldCharType="begin"/>
        </w:r>
        <w:r w:rsidR="00C93D73">
          <w:delInstrText xml:space="preserve"> HYPERLINK "https://doi.org/10.1038/nature02847" \h </w:delInstrText>
        </w:r>
        <w:r w:rsidR="00C93D73">
          <w:fldChar w:fldCharType="separate"/>
        </w:r>
        <w:r>
          <w:rPr>
            <w:rStyle w:val="Hyperlink"/>
          </w:rPr>
          <w:delText>10.1038/nature02847</w:delText>
        </w:r>
        <w:r w:rsidR="00C93D73">
          <w:rPr>
            <w:rStyle w:val="Hyperlink"/>
          </w:rPr>
          <w:fldChar w:fldCharType="end"/>
        </w:r>
        <w:r>
          <w:delText>.</w:delText>
        </w:r>
      </w:del>
    </w:p>
    <w:sectPr w:rsidR="00074AE4" w:rsidRPr="00552AC7" w:rsidSect="00074AE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00717D"/>
    <w:multiLevelType w:val="multilevel"/>
    <w:tmpl w:val="63924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A5484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B5A762D"/>
    <w:multiLevelType w:val="multilevel"/>
    <w:tmpl w:val="881C3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C7"/>
    <w:rsid w:val="00011C8B"/>
    <w:rsid w:val="00053BD6"/>
    <w:rsid w:val="000716C9"/>
    <w:rsid w:val="00074AE4"/>
    <w:rsid w:val="000E1660"/>
    <w:rsid w:val="000E6A00"/>
    <w:rsid w:val="00137478"/>
    <w:rsid w:val="004E29B3"/>
    <w:rsid w:val="00552AC7"/>
    <w:rsid w:val="00590D07"/>
    <w:rsid w:val="005C06B1"/>
    <w:rsid w:val="00676598"/>
    <w:rsid w:val="0071536B"/>
    <w:rsid w:val="00784D58"/>
    <w:rsid w:val="008B5528"/>
    <w:rsid w:val="008D6863"/>
    <w:rsid w:val="009A2D45"/>
    <w:rsid w:val="00B86B75"/>
    <w:rsid w:val="00BC48D5"/>
    <w:rsid w:val="00C36279"/>
    <w:rsid w:val="00C93D73"/>
    <w:rsid w:val="00CE00FB"/>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F6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4213"/>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552AC7"/>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2AC7"/>
    <w:rPr>
      <w:rFonts w:asciiTheme="majorHAnsi" w:eastAsiaTheme="majorEastAsia" w:hAnsiTheme="majorHAnsi" w:cstheme="majorBidi"/>
      <w:b/>
      <w:bCs/>
      <w:color w:val="4F81BD" w:themeColor="accent1"/>
    </w:rPr>
  </w:style>
  <w:style w:type="paragraph" w:styleId="BodyText">
    <w:name w:val="Body Text"/>
    <w:basedOn w:val="Normal"/>
    <w:link w:val="BodyTextChar"/>
    <w:qFormat/>
    <w:rsid w:val="00552AC7"/>
    <w:pPr>
      <w:spacing w:before="180" w:after="180"/>
    </w:pPr>
  </w:style>
  <w:style w:type="character" w:customStyle="1" w:styleId="BodyTextChar">
    <w:name w:val="Body Text Char"/>
    <w:basedOn w:val="DefaultParagraphFont"/>
    <w:link w:val="BodyText"/>
    <w:rsid w:val="00552AC7"/>
  </w:style>
  <w:style w:type="paragraph" w:customStyle="1" w:styleId="FirstParagraph">
    <w:name w:val="First Paragraph"/>
    <w:basedOn w:val="BodyText"/>
    <w:next w:val="BodyText"/>
    <w:qFormat/>
    <w:rsid w:val="00552AC7"/>
  </w:style>
  <w:style w:type="paragraph" w:styleId="Revision">
    <w:name w:val="Revision"/>
    <w:hidden/>
    <w:uiPriority w:val="99"/>
    <w:semiHidden/>
    <w:rsid w:val="005C06B1"/>
  </w:style>
  <w:style w:type="paragraph" w:styleId="BalloonText">
    <w:name w:val="Balloon Text"/>
    <w:basedOn w:val="Normal"/>
    <w:link w:val="BalloonTextChar"/>
    <w:semiHidden/>
    <w:unhideWhenUsed/>
    <w:rsid w:val="005C06B1"/>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C06B1"/>
    <w:rPr>
      <w:rFonts w:ascii="Times New Roman" w:hAnsi="Times New Roman" w:cs="Times New Roman"/>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8"/>
      <w:szCs w:val="28"/>
    </w:rPr>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4F81BD" w:themeColor="accent1"/>
    </w:rPr>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character" w:customStyle="1" w:styleId="SubtitleChar">
    <w:name w:val="Subtitle Char"/>
    <w:basedOn w:val="DefaultParagraphFont"/>
    <w:link w:val="Subtitl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pPr>
      <w:keepNext/>
      <w:keepLines/>
      <w:spacing w:after="200"/>
      <w:jc w:val="center"/>
    </w:pPr>
  </w:style>
  <w:style w:type="paragraph" w:styleId="Date">
    <w:name w:val="Date"/>
    <w:next w:val="BodyText"/>
    <w:link w:val="DateChar"/>
    <w:qFormat/>
    <w:pPr>
      <w:keepNext/>
      <w:keepLines/>
      <w:spacing w:after="200"/>
      <w:jc w:val="center"/>
    </w:pPr>
  </w:style>
  <w:style w:type="character" w:customStyle="1" w:styleId="DateChar">
    <w:name w:val="Date Char"/>
    <w:basedOn w:val="DefaultParagraphFont"/>
    <w:link w:val="Date"/>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0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pPr>
      <w:spacing w:after="200"/>
    </w:pPr>
  </w:style>
  <w:style w:type="character" w:customStyle="1" w:styleId="FootnoteTextChar">
    <w:name w:val="Footnote Text Char"/>
    <w:basedOn w:val="DefaultParagraphFont"/>
    <w:link w:val="FootnoteText"/>
    <w:uiPriority w:val="9"/>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pPr>
      <w:spacing w:after="20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Consolas" w:hAnsi="Consolas"/>
      <w:i/>
      <w:sz w:val="22"/>
    </w:r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i/>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AAD304-32BE-A349-8918-7DC056859A5F}">
  <ds:schemaRefs>
    <ds:schemaRef ds:uri="http://schemas.openxmlformats.org/officeDocument/2006/bibliography"/>
  </ds:schemaRefs>
</ds:datastoreItem>
</file>

<file path=customXml/itemProps2.xml><?xml version="1.0" encoding="utf-8"?>
<ds:datastoreItem xmlns:ds="http://schemas.openxmlformats.org/officeDocument/2006/customXml" ds:itemID="{D6DA7FE0-EE5B-AD42-ABCF-C2DD7FFD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25636</Words>
  <Characters>146130</Characters>
  <Application>Microsoft Macintosh Word</Application>
  <DocSecurity>0</DocSecurity>
  <Lines>1217</Lines>
  <Paragraphs>342</Paragraphs>
  <ScaleCrop>false</ScaleCrop>
  <Company>Caltech</Company>
  <LinksUpToDate>false</LinksUpToDate>
  <CharactersWithSpaces>171424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Saleeby</dc:creator>
  <cp:keywords/>
  <cp:lastModifiedBy>Microsoft Office User</cp:lastModifiedBy>
  <cp:revision>1</cp:revision>
  <dcterms:created xsi:type="dcterms:W3CDTF">2017-05-18T06:02:00Z</dcterms:created>
  <dcterms:modified xsi:type="dcterms:W3CDTF">2017-05-18T06:06:00Z</dcterms:modified>
</cp:coreProperties>
</file>